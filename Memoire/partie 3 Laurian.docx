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9"/>
        <w:jc w:val="both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3.</w:t>
      </w:r>
      <w:commentRangeStart w:id="0"/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 R</w:t>
      </w:r>
      <w:r>
        <w:rPr>
          <w:rFonts w:ascii="Times New Roman" w:hAnsi="Times New Roman" w:hint="default"/>
          <w:b/>
          <w:bCs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sultats</w:t>
      </w:r>
      <w:r/>
      <w:commentRangeEnd w:id="0"/>
      <w:r>
        <w:commentReference w:id="0"/>
      </w:r>
      <w:ins w:id="0" w:author="Malika Madelin" w:date="2021-07-12T13:35:35Z" oouserid="2779">
        <w:r/>
      </w:ins>
      <w:r/>
    </w:p>
    <w:p>
      <w:pPr>
        <w:pStyle w:val="729"/>
        <w:jc w:val="both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/>
          <w:sz w:val="24"/>
          <w:szCs w:val="24"/>
          <w:highlight w:val="none"/>
          <w:lang w:val="fr-FR"/>
          <w:ins w:id="1" w:author="Malika Madelin" w:date="2021-07-12T13:35:47Z" oouserid="2779"/>
        </w:rPr>
      </w:pPr>
      <w:ins w:id="2" w:author="Malika Madelin" w:date="2021-07-12T13:35:47Z" oouserid="2779">
        <w:r>
          <w:rPr>
            <w:rFonts w:ascii="Times New Roman" w:hAnsi="Times New Roman"/>
            <w:sz w:val="24"/>
            <w:szCs w:val="24"/>
            <w:highlight w:val="none"/>
            <w:rtl w:val="false"/>
            <w:lang w:val="fr-FR"/>
          </w:rPr>
          <w:t xml:space="preserve">J’ajouterais... </w:t>
        </w:r>
      </w:ins>
      <w:ins w:id="3" w:author="Malika Madelin" w:date="2021-07-12T13:35:47Z" oouserid="2779">
        <w:r>
          <w:rPr>
            <w:rFonts w:ascii="Times New Roman" w:hAnsi="Times New Roman"/>
            <w:sz w:val="24"/>
            <w:szCs w:val="24"/>
            <w:highlight w:val="none"/>
            <w:rtl w:val="false"/>
            <w:lang w:val="fr-FR"/>
          </w:rPr>
        </w:r>
      </w:ins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lang w:val="fr-FR"/>
          <w:rPrChange w:id="4" w:author="Malika Madelin" w:date="2021-07-12T13:35:47Z" oouserid="2779">
            <w:rPr>
              <w:rFonts w:ascii="Times New Roman" w:hAnsi="Times New Roman"/>
              <w:sz w:val="24"/>
              <w:szCs w:val="24"/>
              <w:highlight w:val="none"/>
              <w:rtl w:val="false"/>
              <w:lang w:val="fr-FR"/>
            </w:rPr>
          </w:rPrChange>
        </w:rPr>
        <w:pPrChange w:id="5" w:author="Malika Madelin" w:date="2021-07-12T13:35:47Z" oouserid="2779">
          <w:pPr>
            <w:pStyle w:val="729"/>
            <w:jc w:val="both"/>
          </w:pPr>
        </w:pPrChange>
      </w:pPr>
      <w:ins w:id="6" w:author="Malika Madelin" w:date="2021-07-12T13:35:47Z" oouserid="2779">
        <w:r>
          <w:rPr>
            <w:rFonts w:ascii="Times New Roman" w:hAnsi="Times New Roman"/>
            <w:sz w:val="24"/>
            <w:szCs w:val="24"/>
            <w:highlight w:val="none"/>
            <w:rtl w:val="false"/>
            <w:lang w:val="fr-FR"/>
            <w:rPrChange w:id="7" w:author="Malika Madelin" w:date="2021-07-12T13:35:47Z" oouserid="2779">
              <w:rPr>
                <w:rFonts w:ascii="Times New Roman" w:hAnsi="Times New Roman"/>
                <w:sz w:val="24"/>
                <w:szCs w:val="24"/>
                <w:highlight w:val="none"/>
                <w:rtl w:val="false"/>
                <w:lang w:val="fr-FR"/>
              </w:rPr>
            </w:rPrChange>
          </w:rPr>
        </w:r>
      </w:ins>
      <w:r>
        <w:rPr>
          <w:rFonts w:ascii="Times New Roman" w:hAnsi="Times New Roman"/>
          <w:sz w:val="24"/>
          <w:szCs w:val="24"/>
          <w:highlight w:val="none"/>
          <w:rtl w:val="false"/>
          <w:lang w:val="fr-FR"/>
          <w:rPrChange w:id="8" w:author="Malika Madelin" w:date="2021-07-12T13:35:47Z" oouserid="2779">
            <w:rPr>
              <w:rFonts w:ascii="Times New Roman" w:hAnsi="Times New Roman"/>
              <w:sz w:val="24"/>
              <w:szCs w:val="24"/>
              <w:highlight w:val="none"/>
              <w:rtl w:val="false"/>
              <w:lang w:val="fr-FR"/>
            </w:rPr>
          </w:rPrChange>
        </w:rPr>
      </w:r>
    </w:p>
    <w:p>
      <w:pPr>
        <w:pStyle w:val="729"/>
        <w:jc w:val="both"/>
        <w:rPr>
          <w:rFonts w:ascii="Times New Roman" w:hAnsi="Times New Roman"/>
          <w:sz w:val="24"/>
          <w:szCs w:val="24"/>
          <w:highlight w:val="none"/>
          <w:lang w:val="fr-FR"/>
          <w:ins w:id="9" w:author="Malika Madelin" w:date="2021-07-12T13:35:41Z" oouserid="2779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rents indicateurs 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retenus pour la lecture des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sultats. Parmi eux, des indicateurs relevant de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 la part des 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tes (nombre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disponibles, prix par personne moyen, part des logements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tenus par des multiloueurs), des visiteurs (nombre moyen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es, part des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 de moins de 7 jours, de plus de 15 jours), ou bien de ces 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rents acteurs (taux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et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quentation, part des logements lou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quemment / occasionnellement, revenus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dian engendr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 logement). Le stock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rence choisi pour calculer ces indicateurs est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ensemble des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s. Certains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entre eux 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cessitent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tre expliqu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s, notamment :</w:t>
      </w:r>
      <w:ins w:id="10" w:author="Malika Madelin" w:date="2021-07-12T13:35:41Z" oouserid="2779">
        <w:r/>
      </w:ins>
    </w:p>
    <w:p>
      <w:pPr>
        <w:pStyle w:val="72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logements actifs : il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agit de logements class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comme ouvert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servation par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 au moins une fois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</w:t>
      </w:r>
      <w:r/>
    </w:p>
    <w:p>
      <w:pPr>
        <w:pStyle w:val="72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: les logements ayant re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ç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 au moins une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servation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</w:t>
      </w:r>
      <w:r/>
    </w:p>
    <w:p>
      <w:pPr>
        <w:pStyle w:val="72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: il est calcul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divisant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actifs par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</w:t>
      </w:r>
      <w:r/>
    </w:p>
    <w:p>
      <w:pPr>
        <w:pStyle w:val="72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taux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: il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signe la probabilit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 un loueur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server un logement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il a classifi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comme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tant disponible et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signe le nombre de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par rapport au nombre de logements actifs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2020 ayant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brusquement ralentie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le mois de mars, et le scraping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arr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tant en novembre, c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indicateurs 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</w:rPr>
        <w:t xml:space="preserve">calcul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pour une 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rence (en l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occurence 2019) correspondant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derni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it-IT"/>
        </w:rPr>
        <w:t xml:space="preserve">re 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« </w:t>
      </w:r>
      <w:r>
        <w:rPr>
          <w:rFonts w:ascii="Times New Roman" w:hAnsi="Times New Roman"/>
          <w:sz w:val="24"/>
          <w:szCs w:val="24"/>
          <w:rtl w:val="false"/>
          <w:lang w:val="de-DE"/>
        </w:rPr>
        <w:t xml:space="preserve">normale</w:t>
      </w:r>
      <w:r>
        <w:rPr>
          <w:rFonts w:ascii="Times New Roman" w:hAnsi="Times New Roman" w:hint="default"/>
          <w:sz w:val="24"/>
          <w:szCs w:val="24"/>
          <w:rtl w:val="false"/>
          <w:lang w:val="it-IT"/>
        </w:rPr>
        <w:t xml:space="preserve"> »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enregistr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it-IT"/>
        </w:rPr>
        <w:t xml:space="preserve">e.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Comme dit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demment, il existe une limite aux donn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disponibles : le prix des locations est fix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au mois de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cembre 2020, il 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pas forc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ment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sentatif des prix de 2019. Dans un premier temps, les analyses 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sur la commune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Issy-les-Moulineaux, avant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tre g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ralis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ensemble des communes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’Î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le-de-France.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3.1. Interpr</w:t>
      </w:r>
      <w:r>
        <w:rPr>
          <w:rFonts w:ascii="Times New Roman" w:hAnsi="Times New Roman" w:hint="default"/>
          <w:b/>
          <w:bCs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tation des r</w:t>
      </w:r>
      <w:r>
        <w:rPr>
          <w:rFonts w:ascii="Times New Roman" w:hAnsi="Times New Roman" w:hint="default"/>
          <w:b/>
          <w:bCs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sultats : Issy-les-Moulineaux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Durant la premi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partie du stage, seule la commune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tait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tudi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e. Apr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les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tapes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exploration de donn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et de consolidation des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sultats, un premier fichier Markdown en sortie fut nomm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factsheet.Rmd, puis rapidement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duit en un autre plus court nomm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chiffrescles.Rmd, qui se concentre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rence 2019 Le rendu final propos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 mes encadrantes devant tenir sur un format 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court (2-4 pages), j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ai finalement produit un fichier synthese.Rmd structur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3 parties : 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3.1.1. 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tat des lieux 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sur l</w:t>
      </w:r>
      <w:r>
        <w:rPr>
          <w:rFonts w:ascii="Times New Roman" w:hAnsi="Times New Roman" w:hint="default"/>
          <w:sz w:val="24"/>
          <w:szCs w:val="24"/>
          <w:u w:val="single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importance, la structure et la performance de l</w:t>
      </w:r>
      <w:r>
        <w:rPr>
          <w:rFonts w:ascii="Times New Roman" w:hAnsi="Times New Roman" w:hint="default"/>
          <w:sz w:val="24"/>
          <w:szCs w:val="24"/>
          <w:u w:val="single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u w:val="single"/>
          <w:rtl w:val="false"/>
          <w:lang w:val="it-IT"/>
        </w:rPr>
        <w:t xml:space="preserve">offre Airbnb 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Issy-les-Moulineaux (2019)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 w:cs="Times New Roman" w:eastAsia="Times New Roman"/>
          <w:sz w:val="24"/>
          <w:szCs w:val="24"/>
          <w:u w:val="single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 principaux sont les suivants : en 2019, on compte 1153 logements inscrits sur la plateforme Airbnb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Issy-les-Moulineaux, dont 779 propos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au moins une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location et 598 comptant au moins une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servation. Le nombre de logements Airbnb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sente 3.2% du parc locatif de la commune (2017)</w:t>
      </w:r>
      <w:r>
        <w:rPr>
          <w:rStyle w:val="731"/>
          <w:rFonts w:ascii="Times New Roman" w:hAnsi="Times New Roman" w:cs="Times New Roman" w:eastAsia="Times New Roman"/>
          <w:sz w:val="24"/>
          <w:szCs w:val="24"/>
          <w:vertAlign w:val="superscript"/>
        </w:rPr>
        <w:footnoteReference w:id="3"/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Pour contextualiser, le nombre de chambres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tel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848 la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 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</w:t>
      </w:r>
      <w:r>
        <w:rPr>
          <w:rStyle w:val="731"/>
          <w:rFonts w:ascii="Times New Roman" w:hAnsi="Times New Roman" w:cs="Times New Roman" w:eastAsia="Times New Roman"/>
          <w:sz w:val="24"/>
          <w:szCs w:val="24"/>
          <w:vertAlign w:val="superscript"/>
        </w:rPr>
        <w:footnoteReference w:id="4"/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taux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(nombre de logements actifs sur nombre de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s)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77%, et le prix par personne et par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est de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ordre de 35$, et ne varie que 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peu selon le type de logement. Un indicateur int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ressant est la part de logement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durant plus de 120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cumul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e. Il permet de 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rencier les loueurs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quents des loueurs occasionnels.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 quart des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en 2019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plus de 4 mois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e. Ce chiffre doit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tre 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certainement revu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baisse aujourd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hui suite 1.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pand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mie de Covid-19 qui a ralenti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touristique et 2. aux restrictions impos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par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UNPLV (Union Nationale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pour la Promotion de la Location de Vacances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) qui limitent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par 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civile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120</w:t>
      </w:r>
      <w:r>
        <w:rPr>
          <w:rStyle w:val="731"/>
          <w:rFonts w:ascii="Times New Roman" w:hAnsi="Times New Roman" w:cs="Times New Roman" w:eastAsia="Times New Roman"/>
          <w:sz w:val="24"/>
          <w:szCs w:val="24"/>
          <w:vertAlign w:val="superscript"/>
        </w:rPr>
        <w:footnoteReference w:id="5"/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Enfin, un quart des logements sont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tenus par des multiloueurs. Cette part grimpe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50% chez les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es. Cet indicateur est biais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car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ces chiffres ne sont pas exhaustifs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:</w:t>
      </w:r>
      <w:r>
        <w:rPr>
          <w:rFonts w:ascii="Times New Roman" w:hAnsi="Times New Roman"/>
          <w:sz w:val="24"/>
          <w:szCs w:val="24"/>
          <w:rtl w:val="false"/>
        </w:rPr>
        <w:t xml:space="preserve">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 est probable que certains propri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taires class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comme monoloueurs aient d'autres logements dans d'autres communes.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construisant des courbes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quences cumul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es, on se rend compte de la concentration du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: en effet, plus de la moiti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46482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en 2019 se partagent entre 20% des logements. Cette concentration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observe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autant plus au niveau des revenus : 20% des logements engendrent 61.4% des revenus engrang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aide de la plateforme Airbnb, soit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3 millions de dollars. Lorsque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regarde de plus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les propri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taires ayant engrang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plus de revenus, on observe que 3 des 5 plus fortun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sont monoloueurs. De plus,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 ayant g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le plus de revenus, soit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285.000$,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lui seul presque 6% des revenus totaux g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sur la plateforme Airbnb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 en 2019.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3.1.2. </w:t>
      </w:r>
      <w:r>
        <w:rPr>
          <w:rFonts w:ascii="Times New Roman" w:hAnsi="Times New Roman"/>
          <w:sz w:val="24"/>
          <w:szCs w:val="24"/>
          <w:u w:val="single"/>
          <w:rtl w:val="false"/>
        </w:rPr>
        <w:t xml:space="preserve">Analyse temporelle 2015-2020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ce qui concerne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volution du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depuis la premi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riode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colte des donn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(2015), on observe une augmentation constante de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jusqu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2017,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atteint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9.800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disponibles lors du seul mois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û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t. Du 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visiteurs, 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un an plus tard en septembre 2018 que le nombre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servations bat son plein, avec pas moins de 4864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es. La disponibilit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logements ne cesse de baisser depuis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2017, tandis que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reste sensiblement le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me, jusqu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 mois fatidique de mars 2020,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croule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suite des restrictions de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placements dans le monde entier. Lors de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suivant, le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repart sur des niveaux similaires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ceux de 2016. Sur la 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riode 2019-2020, le nombre de locations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a subi une chute de 27%, passant de </w:t>
      </w:r>
      <w:r>
        <w:rPr>
          <w:rFonts w:ascii="Times New Roman" w:hAnsi="Times New Roman"/>
          <w:sz w:val="24"/>
          <w:szCs w:val="24"/>
          <w:rtl w:val="false"/>
        </w:rPr>
        <w:t xml:space="preserve">598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it-IT"/>
        </w:rPr>
        <w:t xml:space="preserve">438 unit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Seul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18.6% des logements ont connu une hausse du nombre de leur visites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sur cette 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riode.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Enfin, l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</w:rPr>
        <w:t xml:space="preserve">arr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 du tourisme se ressent au niveau des revenus : ils sont pass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pt-PT"/>
        </w:rPr>
        <w:t xml:space="preserve">s de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pt-PT"/>
        </w:rPr>
        <w:t xml:space="preserve">s de 4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.9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 à </w:t>
      </w:r>
      <w:r>
        <w:rPr>
          <w:rFonts w:ascii="Times New Roman" w:hAnsi="Times New Roman"/>
          <w:sz w:val="24"/>
          <w:szCs w:val="24"/>
          <w:rtl w:val="false"/>
        </w:rPr>
        <w:t xml:space="preserve">1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</w:t>
      </w:r>
      <w:r>
        <w:rPr>
          <w:rFonts w:ascii="Times New Roman" w:hAnsi="Times New Roman"/>
          <w:sz w:val="24"/>
          <w:szCs w:val="24"/>
          <w:rtl w:val="false"/>
        </w:rPr>
        <w:t xml:space="preserve">8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millions de dollars entre 2019 et 2020.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Lorsque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int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resse au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(nombre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par rapport au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disponibles), on observe une certaine saisonnalit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: les mois de juin et septembre sont ceux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est le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, tandis que les mois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û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 et de novembre correspondent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saisons creuses. Pour le mois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û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t,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explication est simple : beaucoup  de propri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taires laissent leur logement disponibles au moment de partir en vacances (cf plot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dent); ainsi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tant constant, 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diminue. Enfin, </w:t>
      </w:r>
      <w:r>
        <w:rPr>
          <w:rFonts w:ascii="Times New Roman" w:hAnsi="Times New Roman"/>
          <w:sz w:val="24"/>
          <w:szCs w:val="24"/>
          <w:rtl w:val="false"/>
        </w:rPr>
        <w:t xml:space="preserve">on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constate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une chute moyenne de 47% du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par logement de 2019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</w:rPr>
        <w:t xml:space="preserve">2020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3.1.3. 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Analyse infra-communale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Enfin, une analyse infra-communale des prix par personne au carroyage INSEE de 200m montre une concentration des logements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prix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sur l'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î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Saint-Germain ainsi qu'au sud du centre-ville, au niveau des quartiers des Epinettes et du village des Hauts d'Issy, qui comprennent l'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coquartier du Fort d'Issy ainsi que des fresques d'art urbain. Ces quartiers se situent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fois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pt-PT"/>
        </w:rPr>
        <w:t xml:space="preserve">proximit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stations de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tro mais aussi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nombreux espaces verts. Le nord de la commune,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la station de RER Issy-Val-de-Seine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sente lui aussi des prix plut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</w:rPr>
        <w:t xml:space="preserve">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lev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Cependant, le nombre de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par carreau est 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faible et les prix par carreau indiqu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ne sont donc pas forc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ment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sentatifs de la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alit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ce qui concerne la densit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 logements, la carte fait appara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î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tre des quartiers 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fournis en offre Airbnb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la capitale avec des densit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atteignant 8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par hectares, et dans une moindre mesure au sein du centre-ville et le long de la ligne 12 du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tro parisien. Ce pattern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observe dans la derni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carte,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IRIS situ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la capitale sont ceux avec le plus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es, mais aussi ceux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est le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On retrouve des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similaires en centre-ville. Le sud de la ville correspond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plus faible de la plateforme Airbnb, en terme de nombre de logements,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et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quentation. Une accessibilit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moindre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capitale pourrait en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tre la cause.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3.2. Comparaisons entre communes : Issy-les-Moulineaux et Pantin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Dans un second temps, un fichier compar.Rmd a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produit pour comparer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 la plateforme Airbnb dans deux communes. Ici, ce sont les indicateurs pour Issy et Pantin qui 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lectionn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s, mais nous avons aussi les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 pour Bagneux,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plateforme ne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impose pas autant que dans les communes limitrophes.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3.2.1. Un march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plus actif 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Pantin, plus lucratif 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Issy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 w:cs="Times New Roman" w:eastAsia="Times New Roman"/>
          <w:sz w:val="24"/>
          <w:szCs w:val="24"/>
          <w:u w:val="single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 w:cs="Times New Roman" w:eastAsia="Times New Roman"/>
          <w:sz w:val="24"/>
          <w:szCs w:val="24"/>
          <w:u w:val="single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indicateurs vont dans le sens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plus forte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sence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Issy-les-Moulineaux. En effet, avec 650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pour 898 logements actifs en 2019, on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nombre pas moins de 1238 logements enregistr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sur le site Airbnb dans la commune. Parmi les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s, on note une part plus important de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(22.6%)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(17%). De plus, Airbnb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sente 4.7% du parc de logements de la commune. On note une sensible 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rence au niveau du prix par personne : Pantin est 40% moins 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que Issy (25$ par personne et par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en moyenne contre 35$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Issy). Cet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cart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accentue entre les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des deux communes.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 niveau de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logements,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ils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sentent en moyenne un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disponible similaires (146 en 2019), 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bien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trouve un taux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servation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: 83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en moyenne par logement contre 80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Issy. On retrouve des chiffres similaires au niveau des logements lou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quemment (plus de 120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e), qui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sentent un quart du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dans les deux communes, et occasionnellement (moins de 7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e), qui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sentent eux 10% du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cependant, 15% des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sont dans ce cas de figure, contre 9%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Pantin. On observe ici des premiers signes structurant qui permettent de 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rencier le profil des deux communes : les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prennent une place plus importante dans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 la plateforme Airbnb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Issy, en captant une plus grande partie des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(91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en 2019 contre 73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Issy). La part des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 courts (&lt; 1 semaine) est cependant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(79%)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(75%).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Enfin, une 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rence notable se remarque au niveau du revenus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dian engendr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Il est de 4393$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Issy, contre 3714$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Pantin. Les prix pratiqu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plus faibles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expliquent ces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carts, qui se creusent entre logements entiers (+35%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Issy). Cependant, la tendance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inverse parmi les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: elles engrangent en moyenne 15% de revenus de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(respectivement 2867$ contre 2052$). Ces chiffres corroborent les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dents, indiquant une 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plus forte du 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Pantin. Une derni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rence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observe au niveau des courbes de concentration des revenus dans les communes : 20% des logements Airbnb engendrent 60.3% des revenus totaux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contre 55.6%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Pantin, tandis que la concentration des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est relativement similaire (20% des logements concentrent environ 52% des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dans les deux communes).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3.2.2. Un d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veloppement plus r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cent 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Pantin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regardant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volution du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dans les deux communes, on observe que le pic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(nombre de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s) est atteint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en juillet 2019 avec 350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pt-PT"/>
        </w:rPr>
        <w:t xml:space="preserve">s.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it-IT"/>
        </w:rPr>
        <w:t xml:space="preserve">Issy, le pic appara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î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 plus t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 en juillet 2018 avec 294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au cours de ce mois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</w:t>
      </w:r>
      <w:r>
        <w:rPr>
          <w:rStyle w:val="731"/>
          <w:rFonts w:ascii="Times New Roman" w:hAnsi="Times New Roman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comparer avec paris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durant ce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 mois de juillet 2018 que le nombre de logements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va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passer celui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pour la premi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fois. De novembre 2018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juin 2019, les deux communes vont conna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î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tre des chiffres et des trajectoires similaires, puis Pantin reprendra le dessus jusqu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 mois fatidique de mars 2020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 voyager le touriste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arr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globalement, les trajectoires sont les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mes entre les communes </w:t>
      </w:r>
      <w:r>
        <w:rPr>
          <w:rStyle w:val="731"/>
          <w:rFonts w:ascii="Times New Roman" w:hAnsi="Times New Roman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trouver des </w:t>
      </w:r>
      <w:r>
        <w:rPr>
          <w:rStyle w:val="731"/>
          <w:rFonts w:ascii="Times New Roman" w:hAnsi="Times New Roman" w:hint="default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é</w:t>
      </w:r>
      <w:r>
        <w:rPr>
          <w:rStyle w:val="731"/>
          <w:rFonts w:ascii="Times New Roman" w:hAnsi="Times New Roman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l</w:t>
      </w:r>
      <w:r>
        <w:rPr>
          <w:rStyle w:val="731"/>
          <w:rFonts w:ascii="Times New Roman" w:hAnsi="Times New Roman" w:hint="default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é</w:t>
      </w:r>
      <w:r>
        <w:rPr>
          <w:rStyle w:val="731"/>
          <w:rFonts w:ascii="Times New Roman" w:hAnsi="Times New Roman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ments de contexte qui expliquent la stagnation </w:t>
      </w:r>
      <w:r>
        <w:rPr>
          <w:rStyle w:val="731"/>
          <w:rFonts w:ascii="Times New Roman" w:hAnsi="Times New Roman" w:hint="default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à </w:t>
      </w:r>
      <w:r>
        <w:rPr>
          <w:rStyle w:val="731"/>
          <w:rFonts w:ascii="Times New Roman" w:hAnsi="Times New Roman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Issy vs augmentation </w:t>
      </w:r>
      <w:r>
        <w:rPr>
          <w:rStyle w:val="731"/>
          <w:rFonts w:ascii="Times New Roman" w:hAnsi="Times New Roman" w:hint="default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à </w:t>
      </w:r>
      <w:r>
        <w:rPr>
          <w:rStyle w:val="731"/>
          <w:rFonts w:ascii="Times New Roman" w:hAnsi="Times New Roman"/>
          <w:b/>
          <w:bCs/>
          <w:color w:val="ED220B"/>
          <w:sz w:val="24"/>
          <w:szCs w:val="24"/>
          <w:rtl w:val="false"/>
          <w:lang w:val="fr-FR"/>
          <w14:textFill>
            <w14:solidFill>
              <w14:srgbClr w14:val="EE220C"/>
            </w14:solidFill>
          </w14:textFill>
        </w:rPr>
        <w:t xml:space="preserve">Pantin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Les deux communes suivent une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 saisonnalit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savoir des pics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servation en juin-juillet et novembre, contre des saisons creuses en 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vrier et en octobre.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 niveau du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quentation, les similitudes entre les deux communes sont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videntes : elle suivent quasiment le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 trac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 chiffre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partir de 2018. Comme pour les courbes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dentes, Issy a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air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avoir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plus impact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par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arr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 du tourisme que Pantin. Deux acteurs sont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prendre en compte lorsque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analyse 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: les 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tes, qui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cident de rendre leur logement plus ou moins disponibles, et les visiteurs, qui contribuent au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es. Lorsque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int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resse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riode Covid plus profond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ment, on observe que cette baisse du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pas due aux 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tes : en effet,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disponibles stagne entre 2019 et 2020, voire augmente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 (+4.5%). 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au niveau des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que le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effondre : -28.3%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Pantin, -30.5%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Issy,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tes  ont subi de plus grosses pertes financi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res avec un revenu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dian diminu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 41.3%, contre 35%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Pantin.  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3.2.3. Mais une implantation spatiale qui reste la m</w:t>
      </w:r>
      <w:r>
        <w:rPr>
          <w:rFonts w:ascii="Times New Roman" w:hAnsi="Times New Roman" w:hint="default"/>
          <w:sz w:val="24"/>
          <w:szCs w:val="24"/>
          <w:u w:val="single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u w:val="single"/>
          <w:rtl w:val="false"/>
          <w:lang w:val="fr-FR"/>
        </w:rPr>
        <w:t xml:space="preserve">me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  <w:u w:val="single"/>
        </w:rPr>
      </w:pPr>
      <w:r>
        <w:rPr>
          <w:rFonts w:ascii="Times New Roman" w:hAnsi="Times New Roman" w:cs="Times New Roman" w:eastAsia="Times New Roman"/>
          <w:sz w:val="24"/>
          <w:szCs w:val="24"/>
          <w:u w:val="single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Dans les deux communes, un sch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ma saute aux yeux : comme on pouvait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y attendre, les densit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des logements Airbnb sont beaucoup plus fortes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la capitale et autour du centre-ville.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Pantin, on observe cependant 2 zones polarisantes des logements Airbnb : une premi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le long de la ligne 5 du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tro parisien, et une autre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fronti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avec Aubervilliers, au niveau de la station de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tro Quatre chemins de la ligne 7. Le trac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du canal de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Ourcq, qui se confond avec la ligne 5 du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tro, semble lui aussi concentrer des fortes densit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 logement, ce qui est moins le cas au niveau du bras de la Seine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 niveau des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quentation, le gradient centre-p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riph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rie est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vident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Issy,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logements situ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des stations, qui ne sont pas forc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ment les plus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s, enregistrent des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record. Si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 les logements les plus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sont aussi ceux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est le plus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, ce 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pas forc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ment le cas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Pantin.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limite se pose aux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thodes et outils employ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: il est difficile de comparer des analyses cartographiques entre deux communes de mani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g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rique. En effet, des contextes locaux sont propres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chaque commune, et peuvent expliquer individuellement la localisation ou la concentration de logements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certains endroits (par exemple le cimeti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 de Pantin explique les faibles densit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s).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3.3. Pistes inabouties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Avant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arriver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 document synth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tique, de nombreuses explorations et analyses 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effectu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sans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tre conserv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es. Il serait int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ressant de les mentionner dans cette partie, tant les pistes sont nombreuses.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ACM &amp; CAH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analyse des correspondances multiples ainsi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classification ascendante hi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rarchique 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effectu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afin de distinguer diff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rents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. </w:t>
      </w:r>
      <w:r>
        <w:rPr>
          <w:rFonts w:ascii="Times New Roman" w:hAnsi="Times New Roman"/>
          <w:sz w:val="24"/>
          <w:szCs w:val="24"/>
          <w:rtl w:val="false"/>
          <w:lang w:val="en-US"/>
        </w:rPr>
        <w:t xml:space="preserve">L'hypoth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 est la suivante : on va retrouver 3 types de march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: un correspondant aux locations occasionnelles, et un second correspondant aux logements plus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quemment lou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avec 2 cat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gories : ceux engr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ngeant beaucoup de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 courts, et ceux ax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sur les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 longs.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 indiquent la tendance suivante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: les chambres priv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se trouvent dans le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 groupe que les logements appartenant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multiloueurs (croisement entre les dimensions 1 et 2). De l'autre c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, nous avons les longs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 (logements dont la dur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de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 ainsi que la dur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minimale est sup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rieure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semaine). Ces logements ont un comportement similaire de ceux qui engrangent un nombre interm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diaire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es (30-60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it-IT"/>
        </w:rPr>
        <w:t xml:space="preserve">l'ann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e). De plus, les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 courts sont tr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rapproch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des logements dont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est sup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rieur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120 en 2019, mais aussi de ceux dont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est inf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rieur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7. Enfin, nous trouvons un denier groupe rassemblant les log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ments entiers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tenus par des monoloueurs, pour un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qui tourne entre 60 et 120 par an.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Les variables correspondant au type de logement ainsi qu'au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sont celles qui sont le mieux repr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sent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par les deux premi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res dimensions, qui expliquent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elles seules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d'un tiers du ph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nom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</w:rPr>
        <w:t xml:space="preserve">ne.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gression stepwise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sz w:val="24"/>
          <w:szCs w:val="24"/>
        </w:rPr>
        <w:br/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Afin de chercher les facteurs explicatifs du prix par personne et du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quentation, une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gression a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effectu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en utilisant la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thode </w:t>
      </w:r>
      <w:r>
        <w:rPr>
          <w:rStyle w:val="731"/>
          <w:rFonts w:ascii="Times New Roman" w:hAnsi="Times New Roman"/>
          <w:i/>
          <w:iCs/>
          <w:sz w:val="24"/>
          <w:szCs w:val="24"/>
          <w:rtl w:val="false"/>
          <w:lang w:val="fr-FR"/>
        </w:rPr>
        <w:t xml:space="preserve">stepwise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,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qui consiste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ajouter 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rativement chacune des variables explicatives au mod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le. On va d'abord introduire dans l'ordre toutes les variables qui expliquent le mieux la part de la variance de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variable 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cherche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expliquer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, avant de supprimer celles qui ne permettent plus d'am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liorer le mod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it-IT"/>
        </w:rPr>
        <w:t xml:space="preserve">le.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les variables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lectionn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sont les suivantes : la dur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depuis laquelle le logement est disponible sur le site Airbnb, exprim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en mois, la dur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minimale des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jours,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serv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e, le nombre de nuit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disponibles sur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e, le nombre de logements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tenus par un 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te, et enfin la distance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mairie (centre-ville),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Paris (Parc des Expositions), et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station de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tro la plus proche.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transformation des variables (d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coupage en classes) et apr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avoir 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rifi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leur non-colin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arit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, les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 sont les suivants :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anciennet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du logement ainsi que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appartenance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 logement par un multiloueur sont des facteurs explicatifs positifs du prix. Au niveau du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quentation, lorsque le prix par personne ou la distance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Paris augmentent, toutes choses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gales par ailleurs, 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baisse. Il en est de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 si un logement est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tenu par un multiloueur.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anciennet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 logement joue quant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elle positivement sur 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de ce logement.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Analyse textuelle</w:t>
      </w:r>
      <w:r/>
    </w:p>
    <w:p>
      <w:pPr>
        <w:pStyle w:val="72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Style w:val="731"/>
          <w:rFonts w:ascii="Times New Roman" w:hAnsi="Times New Roman" w:cs="Times New Roman" w:eastAsia="Times New Roman"/>
          <w:sz w:val="24"/>
          <w:szCs w:val="24"/>
          <w:shd w:val="clear" w:fill="FFFFFF" w:color="auto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fa</w:t>
      </w:r>
      <w:r>
        <w:rPr>
          <w:rFonts w:ascii="Times New Roman" w:hAnsi="Times New Roman" w:hint="default"/>
          <w:sz w:val="24"/>
          <w:szCs w:val="24"/>
          <w:rtl w:val="false"/>
          <w:lang w:val="pt-PT"/>
        </w:rPr>
        <w:t xml:space="preserve">ç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tudier l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en-US"/>
        </w:rPr>
        <w:t xml:space="preserve">attractivit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</w:rPr>
        <w:t xml:space="preserve">d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 logement serait de faire une analyse de corpus sur le titre des annonces afin de savoir quelles caract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ristiques sont mises en valeur : s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it-IT"/>
        </w:rPr>
        <w:t xml:space="preserve">il s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agit plut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 de la localisation ou bien des am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nit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 du logement en lui-m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ê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me. Dans un espace limitrophe de Paris, et au vu de la distribution spatiale, on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nl-NL"/>
        </w:rPr>
        <w:t xml:space="preserve">met l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en-US"/>
        </w:rPr>
        <w:t xml:space="preserve">hypoth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es-ES_tradnl"/>
        </w:rPr>
        <w:t xml:space="preserve">se que la proximit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capitale est un atout majeur dans les descriptions choisies par les h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ô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tes afin d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attirer des visiteurs.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terme 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“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Paris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”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pr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sent dans le titre de l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annonces 3 fois plus souvent que celui de 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“</w:t>
      </w:r>
      <w:r>
        <w:rPr>
          <w:rFonts w:ascii="Times New Roman" w:hAnsi="Times New Roman"/>
          <w:sz w:val="24"/>
          <w:szCs w:val="24"/>
          <w:rtl w:val="false"/>
          <w:lang w:val="pt-PT"/>
        </w:rPr>
        <w:t xml:space="preserve">Issy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” </w:t>
      </w:r>
      <w:r>
        <w:rPr>
          <w:rFonts w:ascii="Times New Roman" w:hAnsi="Times New Roman"/>
          <w:sz w:val="24"/>
          <w:szCs w:val="24"/>
          <w:rtl w:val="false"/>
        </w:rPr>
        <w:t xml:space="preserve">(et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riv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</w:rPr>
        <w:t xml:space="preserve">s). L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accent est mis sur la proximit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capitale, ainsi on se trouve dans une location orient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vers le tourisme, comme en 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moigne la forte occurence du terme 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“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Versailles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”</w:t>
      </w:r>
      <w:r>
        <w:rPr>
          <w:rFonts w:ascii="Times New Roman" w:hAnsi="Times New Roman"/>
          <w:sz w:val="24"/>
          <w:szCs w:val="24"/>
          <w:rtl w:val="false"/>
        </w:rPr>
        <w:t xml:space="preserve">.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Lorsque l</w:t>
      </w:r>
      <w:r>
        <w:rPr>
          <w:rFonts w:ascii="Times New Roman" w:hAnsi="Times New Roman" w:hint="default"/>
          <w:sz w:val="24"/>
          <w:szCs w:val="24"/>
          <w:rtl w:val="false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 travaille sur les associations de mots, on observe des relations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currentes qui soulignent la proximit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Paris ou bien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pt-PT"/>
        </w:rPr>
        <w:t xml:space="preserve">la Porte de Versailles.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Ins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rer wordcloud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•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Et bien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autres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Enfin, dans une optique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analyse spatio-temporelle, deux id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velopp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mais non retenues pour 1.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tecter un gradient centre-p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riph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rie et 2. localiser les zones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a le plus fortement baiss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entre 2019 et 2020.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Dans le premier cas, des courbes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accessibilit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ont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produites afin de calculer la courbe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quence cumul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du nombre de logements par rapport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distance au centre-ville (en prenant la mairie comme point de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f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rence),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distance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Paris (plus difficile de choisir un point), et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distance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station de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tro/RER la plus proche. Deux limites sont apparues :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part, la forme de la commune joue beaucoup sur ces courbes, notamment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Issy-les-Moulineaux o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la commune est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tendue vers le sud-ouest; et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autre part, cette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thode 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cessite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attribuer les coordonn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 des points pour chaque commune, et 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est pas reproductible.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En ce qui concerne le calcul de la baisse du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quentation,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chelle choisie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tait celle du carroyage INSEE de 200m. La m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thode est la suivante : on agr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è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ge le taux de fr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quentation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 carr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mois par mois, puis on calcule la valeur de la pente (alpha). Le souci vient de la p value : l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crasement de la dynamique provoqu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e par la crise sanitaire complexifie la significativit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des r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sultats car il ne s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agit pas d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’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une 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volution lin</w:t>
      </w:r>
      <w:r>
        <w:rPr>
          <w:rFonts w:ascii="Times New Roman" w:hAnsi="Times New Roman" w:hint="default"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sz w:val="24"/>
          <w:szCs w:val="24"/>
          <w:rtl w:val="false"/>
          <w:lang w:val="fr-FR"/>
        </w:rPr>
        <w:t xml:space="preserve">aire ni exponentielle.</w:t>
      </w:r>
      <w:r/>
    </w:p>
    <w:p>
      <w:pPr>
        <w:pStyle w:val="7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29"/>
        <w:jc w:val="both"/>
      </w:pP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3.4. Communication des r</w:t>
      </w:r>
      <w:r>
        <w:rPr>
          <w:rFonts w:ascii="Times New Roman" w:hAnsi="Times New Roman" w:hint="default"/>
          <w:b/>
          <w:bCs/>
          <w:sz w:val="24"/>
          <w:szCs w:val="24"/>
          <w:rtl w:val="false"/>
          <w:lang w:val="fr-FR"/>
        </w:rPr>
        <w:t xml:space="preserve">é</w:t>
      </w:r>
      <w:r>
        <w:rPr>
          <w:rFonts w:ascii="Times New Roman" w:hAnsi="Times New Roman"/>
          <w:b/>
          <w:bCs/>
          <w:sz w:val="24"/>
          <w:szCs w:val="24"/>
          <w:rtl w:val="false"/>
          <w:lang w:val="fr-FR"/>
        </w:rPr>
        <w:t xml:space="preserve">sultats : Rmarkdown et site web</w: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1134" w:bottom="1134" w:left="1134" w:header="709" w:footer="850" w:gutter="0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lika Madelin" w:date="2021-07-12T15:35:35Z" w:initials="M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juste pour essayer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F93F53A" w16cex:dateUtc="2021-07-12T13:35: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F93F5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helvetica neue">
    <w:panose1 w:val="020B0603030804020204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  <w:footnote w:id="3">
    <w:p>
      <w:pPr>
        <w:pStyle w:val="732"/>
      </w:pPr>
      <w:r>
        <w:rPr>
          <w:rStyle w:val="731"/>
          <w:rFonts w:ascii="Times New Roman" w:hAnsi="Times New Roman" w:cs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 Source : Nombre de Logements (totaux) des communes d'</w:t>
      </w:r>
      <w:r>
        <w:rPr>
          <w:rFonts w:ascii="Times New Roman" w:hAnsi="Times New Roman" w:hint="default"/>
          <w:sz w:val="18"/>
          <w:szCs w:val="18"/>
          <w:rtl w:val="false"/>
        </w:rPr>
        <w:t xml:space="preserve">Î</w:t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le-de-France (Donn</w:t>
      </w:r>
      <w:r>
        <w:rPr>
          <w:rFonts w:ascii="Times New Roman" w:hAnsi="Times New Roman" w:hint="default"/>
          <w:sz w:val="18"/>
          <w:szCs w:val="18"/>
          <w:rtl w:val="false"/>
          <w:lang w:val="fr-FR"/>
        </w:rPr>
        <w:t xml:space="preserve">é</w:t>
      </w:r>
      <w:r>
        <w:rPr>
          <w:rFonts w:ascii="Times New Roman" w:hAnsi="Times New Roman"/>
          <w:sz w:val="18"/>
          <w:szCs w:val="18"/>
          <w:rtl w:val="false"/>
          <w:lang w:val="pt-PT"/>
        </w:rPr>
        <w:t xml:space="preserve">e INSEE), 2017. </w:t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fldChar w:fldCharType="begin"/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instrText xml:space="preserve"> HYPERLINK "https://data-iau-idf.opendata.arcgis.com/datasets/nombre-de-logements-totaux-des-communes-d%C3%AEle-de-france-donn%C3%A9e-insee/explore"</w:instrText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fldChar w:fldCharType="separate"/>
      </w:r>
      <w:r>
        <w:rPr>
          <w:rStyle w:val="733"/>
          <w:rFonts w:ascii="Times New Roman" w:hAnsi="Times New Roman"/>
          <w:sz w:val="18"/>
          <w:szCs w:val="18"/>
          <w:rtl w:val="false"/>
          <w:lang w:val="fr-FR"/>
        </w:rPr>
        <w:t xml:space="preserve">https://data-iau-idf.opendata.arcgis.com/datasets/nombre-de-logements-totaux-des-communes-d</w:t>
      </w:r>
      <w:r>
        <w:rPr>
          <w:rStyle w:val="733"/>
          <w:rFonts w:ascii="Times New Roman" w:hAnsi="Times New Roman" w:hint="default"/>
          <w:sz w:val="18"/>
          <w:szCs w:val="18"/>
          <w:rtl w:val="false"/>
        </w:rPr>
        <w:t xml:space="preserve">î</w:t>
      </w:r>
      <w:r>
        <w:rPr>
          <w:rStyle w:val="733"/>
          <w:rFonts w:ascii="Times New Roman" w:hAnsi="Times New Roman"/>
          <w:sz w:val="18"/>
          <w:szCs w:val="18"/>
          <w:rtl w:val="false"/>
          <w:lang w:val="fr-FR"/>
        </w:rPr>
        <w:t xml:space="preserve">le-de-france-donn</w:t>
      </w:r>
      <w:r>
        <w:rPr>
          <w:rStyle w:val="733"/>
          <w:rFonts w:ascii="Times New Roman" w:hAnsi="Times New Roman" w:hint="default"/>
          <w:sz w:val="18"/>
          <w:szCs w:val="18"/>
          <w:rtl w:val="false"/>
          <w:lang w:val="fr-FR"/>
        </w:rPr>
        <w:t xml:space="preserve">é</w:t>
      </w:r>
      <w:r>
        <w:rPr>
          <w:rStyle w:val="733"/>
          <w:rFonts w:ascii="Times New Roman" w:hAnsi="Times New Roman"/>
          <w:sz w:val="18"/>
          <w:szCs w:val="18"/>
          <w:rtl w:val="false"/>
        </w:rPr>
        <w:t xml:space="preserve">e-insee/explore</w:t>
      </w:r>
      <w:r>
        <w:rPr>
          <w:rFonts w:ascii="Times New Roman" w:hAnsi="Times New Roman" w:cs="Times New Roman" w:eastAsia="Times New Roman"/>
          <w:sz w:val="18"/>
          <w:szCs w:val="18"/>
        </w:rPr>
        <w:fldChar w:fldCharType="end"/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 </w:t>
      </w:r>
      <w:r/>
    </w:p>
  </w:footnote>
  <w:footnote w:id="4">
    <w:p>
      <w:pPr>
        <w:pStyle w:val="732"/>
      </w:pPr>
      <w:r>
        <w:rPr>
          <w:rStyle w:val="731"/>
          <w:rFonts w:ascii="Times New Roman" w:hAnsi="Times New Roman" w:cs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 Source : capacite</w:t>
      </w:r>
      <w:r>
        <w:rPr>
          <w:rFonts w:ascii="Times New Roman" w:hAnsi="Times New Roman" w:hint="default"/>
          <w:sz w:val="18"/>
          <w:szCs w:val="18"/>
          <w:rtl w:val="false"/>
        </w:rPr>
        <w:t xml:space="preserve">́ </w:t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des communes en he</w:t>
      </w:r>
      <w:r>
        <w:rPr>
          <w:rFonts w:ascii="Times New Roman" w:hAnsi="Times New Roman" w:hint="default"/>
          <w:sz w:val="18"/>
          <w:szCs w:val="18"/>
          <w:rtl w:val="false"/>
        </w:rPr>
        <w:t xml:space="preserve">́</w:t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bergements touristiques, INSEE base 2019 </w:t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fldChar w:fldCharType="begin"/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instrText xml:space="preserve"> HYPERLINK "https://www.insee.fr/fr/statistiques/2021703"</w:instrText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fldChar w:fldCharType="separate"/>
      </w:r>
      <w:r>
        <w:rPr>
          <w:rStyle w:val="733"/>
          <w:rFonts w:ascii="Times New Roman" w:hAnsi="Times New Roman"/>
          <w:sz w:val="18"/>
          <w:szCs w:val="18"/>
          <w:rtl w:val="false"/>
          <w:lang w:val="fr-FR"/>
        </w:rPr>
        <w:t xml:space="preserve">https://www.insee.fr/fr/statistiques/2021703</w:t>
      </w:r>
      <w:r>
        <w:rPr>
          <w:rFonts w:ascii="Times New Roman" w:hAnsi="Times New Roman" w:cs="Times New Roman" w:eastAsia="Times New Roman"/>
          <w:sz w:val="18"/>
          <w:szCs w:val="18"/>
        </w:rPr>
        <w:fldChar w:fldCharType="end"/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 </w:t>
      </w:r>
      <w:r/>
    </w:p>
  </w:footnote>
  <w:footnote w:id="5">
    <w:p>
      <w:pPr>
        <w:pStyle w:val="732"/>
      </w:pPr>
      <w:r>
        <w:rPr>
          <w:rStyle w:val="731"/>
          <w:rFonts w:ascii="Times New Roman" w:hAnsi="Times New Roman" w:cs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false"/>
        </w:rPr>
        <w:t xml:space="preserve"> </w:t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fldChar w:fldCharType="begin"/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instrText xml:space="preserve"> HYPERLINK "https://www.airbnb.fr/help/article/2108/limitation-du-nombre-de-nuit%C3%A9es-en-france%C2%A0-foire-aux-questions"</w:instrText>
      </w:r>
      <w:r>
        <w:rPr>
          <w:rStyle w:val="733"/>
          <w:rFonts w:ascii="Times New Roman" w:hAnsi="Times New Roman" w:cs="Times New Roman" w:eastAsia="Times New Roman"/>
          <w:sz w:val="18"/>
          <w:szCs w:val="18"/>
        </w:rPr>
        <w:fldChar w:fldCharType="separate"/>
      </w:r>
      <w:r>
        <w:rPr>
          <w:rStyle w:val="733"/>
          <w:rFonts w:ascii="Times New Roman" w:hAnsi="Times New Roman"/>
          <w:sz w:val="18"/>
          <w:szCs w:val="18"/>
          <w:rtl w:val="false"/>
          <w:lang w:val="fr-FR"/>
        </w:rPr>
        <w:t xml:space="preserve">https://www.airbnb.fr/help/article/2108/limitation-du-nombre-de-nuit</w:t>
      </w:r>
      <w:r>
        <w:rPr>
          <w:rStyle w:val="733"/>
          <w:rFonts w:ascii="Times New Roman" w:hAnsi="Times New Roman" w:hint="default"/>
          <w:sz w:val="18"/>
          <w:szCs w:val="18"/>
          <w:rtl w:val="false"/>
          <w:lang w:val="fr-FR"/>
        </w:rPr>
        <w:t xml:space="preserve">é</w:t>
      </w:r>
      <w:r>
        <w:rPr>
          <w:rStyle w:val="733"/>
          <w:rFonts w:ascii="Times New Roman" w:hAnsi="Times New Roman"/>
          <w:sz w:val="18"/>
          <w:szCs w:val="18"/>
          <w:rtl w:val="false"/>
          <w:lang w:val="fr-FR"/>
        </w:rPr>
        <w:t xml:space="preserve">es-en-france%C2%A0-foire-aux-questions</w:t>
      </w:r>
      <w:r>
        <w:rPr>
          <w:rFonts w:ascii="Times New Roman" w:hAnsi="Times New Roman" w:cs="Times New Roman" w:eastAsia="Times New Roman"/>
          <w:sz w:val="18"/>
          <w:szCs w:val="18"/>
        </w:rPr>
        <w:fldChar w:fldCharType="end"/>
      </w:r>
      <w:r>
        <w:rPr>
          <w:rFonts w:ascii="Times New Roman" w:hAnsi="Times New Roman"/>
          <w:sz w:val="18"/>
          <w:szCs w:val="18"/>
          <w:rtl w:val="false"/>
          <w:lang w:val="fr-FR"/>
        </w:rPr>
        <w:t xml:space="preserve"> 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numStyleLink w:val="730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styleLink w:val="730"/>
    <w:lvl w:ilvl="0">
      <w:start w:val="1"/>
      <w:numFmt w:val="bullet"/>
      <w:pStyle w:val="730"/>
      <w:isLgl w:val="false"/>
      <w:suff w:val="tab"/>
      <w:lvlText w:val="-"/>
      <w:lvlJc w:val="left"/>
      <w:pPr>
        <w:ind w:left="26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isLgl w:val="false"/>
      <w:suff w:val="tab"/>
      <w:lvlText w:val="-"/>
      <w:lvlJc w:val="left"/>
      <w:pPr>
        <w:ind w:left="50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isLgl w:val="false"/>
      <w:suff w:val="tab"/>
      <w:lvlText w:val="-"/>
      <w:lvlJc w:val="left"/>
      <w:pPr>
        <w:ind w:left="74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isLgl w:val="false"/>
      <w:suff w:val="tab"/>
      <w:lvlText w:val="-"/>
      <w:lvlJc w:val="left"/>
      <w:pPr>
        <w:ind w:left="98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isLgl w:val="false"/>
      <w:suff w:val="tab"/>
      <w:lvlText w:val="-"/>
      <w:lvlJc w:val="left"/>
      <w:pPr>
        <w:ind w:left="122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isLgl w:val="false"/>
      <w:suff w:val="tab"/>
      <w:lvlText w:val="-"/>
      <w:lvlJc w:val="left"/>
      <w:pPr>
        <w:ind w:left="146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isLgl w:val="false"/>
      <w:suff w:val="tab"/>
      <w:lvlText w:val="-"/>
      <w:lvlJc w:val="left"/>
      <w:pPr>
        <w:ind w:left="170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isLgl w:val="false"/>
      <w:suff w:val="tab"/>
      <w:lvlText w:val="-"/>
      <w:lvlJc w:val="left"/>
      <w:pPr>
        <w:ind w:left="194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isLgl w:val="false"/>
      <w:suff w:val="tab"/>
      <w:lvlText w:val="-"/>
      <w:lvlJc w:val="left"/>
      <w:pPr>
        <w:ind w:left="2182" w:hanging="262"/>
      </w:pPr>
      <w:rPr>
        <w:rFonts w:hAnsi="Arial Unicode MS"/>
        <w:caps w:val="false"/>
        <w:smallCaps w:val="false"/>
        <w:strike w:val="false"/>
        <w:spacing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734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styleLink w:val="734"/>
    <w:lvl w:ilvl="0">
      <w:start w:val="1"/>
      <w:numFmt w:val="bullet"/>
      <w:pStyle w:val="734"/>
      <w:isLgl w:val="false"/>
      <w:suff w:val="tab"/>
      <w:lvlText w:val="•"/>
      <w:lvlJc w:val="left"/>
      <w:pPr>
        <w:ind w:left="196" w:hanging="196"/>
      </w:pPr>
      <w:rPr>
        <w:rFonts w:hAnsi="Arial Unicode MS"/>
        <w:caps w:val="false"/>
        <w:smallCaps w:val="false"/>
        <w:strike w:val="false"/>
        <w:spacing w:val="0"/>
        <w:position w:val="0"/>
        <w:highlight w:val="none"/>
        <w:vertAlign w:val="baseline"/>
      </w:rPr>
    </w:lvl>
    <w:lvl w:ilvl="1">
      <w:start w:val="1"/>
      <w:numFmt w:val="bullet"/>
      <w:isLgl w:val="false"/>
      <w:suff w:val="tab"/>
      <w:lvlText w:val="•"/>
      <w:lvlJc w:val="left"/>
      <w:pPr>
        <w:ind w:left="37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2">
      <w:start w:val="1"/>
      <w:numFmt w:val="bullet"/>
      <w:isLgl w:val="false"/>
      <w:suff w:val="tab"/>
      <w:lvlText w:val="•"/>
      <w:lvlJc w:val="left"/>
      <w:pPr>
        <w:ind w:left="55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73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4">
      <w:start w:val="1"/>
      <w:numFmt w:val="bullet"/>
      <w:isLgl w:val="false"/>
      <w:suff w:val="tab"/>
      <w:lvlText w:val="•"/>
      <w:lvlJc w:val="left"/>
      <w:pPr>
        <w:ind w:left="91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5">
      <w:start w:val="1"/>
      <w:numFmt w:val="bullet"/>
      <w:isLgl w:val="false"/>
      <w:suff w:val="tab"/>
      <w:lvlText w:val="•"/>
      <w:lvlJc w:val="left"/>
      <w:pPr>
        <w:ind w:left="109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127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7">
      <w:start w:val="1"/>
      <w:numFmt w:val="bullet"/>
      <w:isLgl w:val="false"/>
      <w:suff w:val="tab"/>
      <w:lvlText w:val="•"/>
      <w:lvlJc w:val="left"/>
      <w:pPr>
        <w:ind w:left="145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  <w:lvl w:ilvl="8">
      <w:start w:val="1"/>
      <w:numFmt w:val="bullet"/>
      <w:isLgl w:val="false"/>
      <w:suff w:val="tab"/>
      <w:lvlText w:val="•"/>
      <w:lvlJc w:val="left"/>
      <w:pPr>
        <w:ind w:left="1636" w:hanging="196"/>
      </w:pPr>
      <w:rPr>
        <w:rFonts w:hAnsi="Arial Unicode MS"/>
        <w:caps w:val="false"/>
        <w:smallCaps w:val="false"/>
        <w:strike w:val="false"/>
        <w:spacing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lika Madelin">
    <w15:presenceInfo w15:providerId="Teamlab" w15:userId="2779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footnote w:id="1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Arial Unicode MS" w:hint="default"/>
      </w:rPr>
    </w:rPrDefault>
    <w:pPrDefault>
      <w:pPr>
        <w:numPr>
          <w:ilvl w:val="0"/>
          <w:numId w:val="0"/>
        </w:numPr>
        <w:shd w:val="clear" w:fill="auto" w:color="auto"/>
        <w:framePr w:w="0" w:h="0" w:vSpace="0" w:hSpace="0" w:vAnchor="margin" w:xAlign="left" w:y="0" w:hRule="exac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24"/>
    <w:next w:val="72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72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24"/>
    <w:next w:val="72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72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24"/>
    <w:next w:val="72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72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24"/>
    <w:next w:val="72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2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24"/>
    <w:next w:val="72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2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24"/>
    <w:next w:val="72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72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24"/>
    <w:next w:val="72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2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24"/>
    <w:next w:val="72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2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24"/>
    <w:next w:val="72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2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24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724"/>
    <w:next w:val="72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25"/>
    <w:link w:val="32"/>
    <w:uiPriority w:val="10"/>
    <w:rPr>
      <w:sz w:val="48"/>
      <w:szCs w:val="48"/>
    </w:rPr>
  </w:style>
  <w:style w:type="paragraph" w:styleId="34">
    <w:name w:val="Subtitle"/>
    <w:basedOn w:val="724"/>
    <w:next w:val="72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25"/>
    <w:link w:val="34"/>
    <w:uiPriority w:val="11"/>
    <w:rPr>
      <w:sz w:val="24"/>
      <w:szCs w:val="24"/>
    </w:rPr>
  </w:style>
  <w:style w:type="paragraph" w:styleId="36">
    <w:name w:val="Quote"/>
    <w:basedOn w:val="724"/>
    <w:next w:val="72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24"/>
    <w:next w:val="724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72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725"/>
    <w:link w:val="40"/>
    <w:uiPriority w:val="99"/>
  </w:style>
  <w:style w:type="paragraph" w:styleId="42">
    <w:name w:val="Footer"/>
    <w:basedOn w:val="72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725"/>
    <w:link w:val="42"/>
    <w:uiPriority w:val="99"/>
  </w:style>
  <w:style w:type="paragraph" w:styleId="44">
    <w:name w:val="Caption"/>
    <w:basedOn w:val="724"/>
    <w:next w:val="7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08EE0" w:themeColor="accent1" w:themeTint="80" w:themeShade="95"/>
      </w:rPr>
    </w:tblStylePr>
    <w:tblStylePr w:type="firstRow">
      <w:rPr>
        <w:b/>
        <w:color w:val="008EE0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008EE0" w:themeColor="accent1" w:themeTint="80" w:themeShade="95"/>
      </w:rPr>
    </w:tblStylePr>
    <w:tblStylePr w:type="lastRow">
      <w:rPr>
        <w:b/>
        <w:color w:val="008EE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37821A" w:themeColor="accent3" w:themeTint="FE" w:themeShade="95"/>
      </w:rPr>
    </w:tblStylePr>
    <w:tblStylePr w:type="firstRow">
      <w:rPr>
        <w:b/>
        <w:color w:val="37821A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37821A" w:themeColor="accent3" w:themeTint="FE" w:themeShade="95"/>
      </w:rPr>
    </w:tblStylePr>
    <w:tblStylePr w:type="lastRow">
      <w:rPr>
        <w:b/>
        <w:color w:val="37821A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C21600" w:themeColor="accent5" w:themeShade="95"/>
      </w:rPr>
    </w:tblStylePr>
    <w:tblStylePr w:type="firstRow">
      <w:rPr>
        <w:b/>
        <w:color w:val="C21600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C21600" w:themeColor="accent5" w:themeShade="95"/>
      </w:rPr>
    </w:tblStylePr>
    <w:tblStylePr w:type="lastRow">
      <w:rPr>
        <w:b/>
        <w:color w:val="C216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008EE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008EE0" w:themeColor="accent1" w:themeTint="80" w:themeShade="95"/>
        <w:sz w:val="22"/>
      </w:rPr>
    </w:tblStylePr>
    <w:tblStylePr w:type="firstCol">
      <w:rPr>
        <w:rFonts w:ascii="Arial" w:hAnsi="Arial"/>
        <w:i/>
        <w:color w:val="008EE0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008EE0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008EE0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13BCA6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37821A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37821A" w:themeColor="accent3" w:themeTint="FE" w:themeShade="95"/>
        <w:sz w:val="22"/>
      </w:rPr>
    </w:tblStylePr>
    <w:tblStylePr w:type="firstCol">
      <w:rPr>
        <w:rFonts w:ascii="Arial" w:hAnsi="Arial"/>
        <w:i/>
        <w:color w:val="37821A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37821A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7821A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E1AF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C2160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C21600" w:themeColor="accent5" w:themeShade="95"/>
        <w:sz w:val="22"/>
      </w:rPr>
    </w:tblStylePr>
    <w:tblStylePr w:type="firstCol">
      <w:rPr>
        <w:rFonts w:ascii="Arial" w:hAnsi="Arial"/>
        <w:i/>
        <w:color w:val="C21600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C21600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21600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A0060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A0060" w:themeColor="accent6" w:themeShade="95"/>
        <w:sz w:val="22"/>
      </w:rPr>
    </w:tblStylePr>
    <w:tblStylePr w:type="firstCol">
      <w:rPr>
        <w:rFonts w:ascii="Arial" w:hAnsi="Arial"/>
        <w:i/>
        <w:color w:val="BA0060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A0060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A0060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05E94" w:themeColor="accent1" w:themeShade="95"/>
      </w:rPr>
    </w:tblStylePr>
    <w:tblStylePr w:type="firstRow">
      <w:rPr>
        <w:b/>
        <w:color w:val="005E9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005E94" w:themeColor="accent1" w:themeShade="95"/>
      </w:rPr>
    </w:tblStylePr>
    <w:tblStylePr w:type="lastRow">
      <w:rPr>
        <w:b/>
        <w:color w:val="005E9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13BCA6" w:themeColor="accent2" w:themeTint="97" w:themeShade="95"/>
      </w:rPr>
    </w:tblStylePr>
    <w:tblStylePr w:type="firstRow">
      <w:rPr>
        <w:b/>
        <w:color w:val="13BCA6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13BCA6" w:themeColor="accent2" w:themeTint="97" w:themeShade="95"/>
      </w:rPr>
    </w:tblStylePr>
    <w:tblStylePr w:type="lastRow">
      <w:rPr>
        <w:b/>
        <w:color w:val="13BCA6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4BB023" w:themeColor="accent3" w:themeTint="98" w:themeShade="95"/>
      </w:rPr>
    </w:tblStylePr>
    <w:tblStylePr w:type="firstRow">
      <w:rPr>
        <w:b/>
        <w:color w:val="4BB023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4BB023" w:themeColor="accent3" w:themeTint="98" w:themeShade="95"/>
      </w:rPr>
    </w:tblStylePr>
    <w:tblStylePr w:type="lastRow">
      <w:rPr>
        <w:b/>
        <w:color w:val="4BB023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E1AF00" w:themeColor="accent4" w:themeTint="9A" w:themeShade="95"/>
      </w:rPr>
    </w:tblStylePr>
    <w:tblStylePr w:type="firstRow">
      <w:rPr>
        <w:b/>
        <w:color w:val="E1AF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E1AF00" w:themeColor="accent4" w:themeTint="9A" w:themeShade="95"/>
      </w:rPr>
    </w:tblStylePr>
    <w:tblStylePr w:type="lastRow">
      <w:rPr>
        <w:b/>
        <w:color w:val="E1AF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E71702" w:themeColor="accent5" w:themeTint="9A" w:themeShade="95"/>
      </w:rPr>
    </w:tblStylePr>
    <w:tblStylePr w:type="firstRow">
      <w:rPr>
        <w:b/>
        <w:color w:val="E71702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E71702" w:themeColor="accent5" w:themeTint="9A" w:themeShade="95"/>
      </w:rPr>
    </w:tblStylePr>
    <w:tblStylePr w:type="lastRow">
      <w:rPr>
        <w:b/>
        <w:color w:val="E71702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E3027C" w:themeColor="accent6" w:themeTint="98" w:themeShade="95"/>
      </w:rPr>
    </w:tblStylePr>
    <w:tblStylePr w:type="firstRow">
      <w:rPr>
        <w:b/>
        <w:color w:val="E3027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E3027C" w:themeColor="accent6" w:themeTint="98" w:themeShade="95"/>
      </w:rPr>
    </w:tblStylePr>
    <w:tblStylePr w:type="lastRow">
      <w:rPr>
        <w:b/>
        <w:color w:val="E3027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005E9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005E94" w:themeColor="accent1" w:themeShade="95"/>
        <w:sz w:val="22"/>
      </w:rPr>
    </w:tblStylePr>
    <w:tblStylePr w:type="firstCol">
      <w:rPr>
        <w:rFonts w:ascii="Arial" w:hAnsi="Arial"/>
        <w:i/>
        <w:color w:val="005E9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005E9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005E9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005E94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13BCA6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13BCA6" w:themeColor="accent2" w:themeTint="97" w:themeShade="95"/>
        <w:sz w:val="22"/>
      </w:rPr>
    </w:tblStylePr>
    <w:tblStylePr w:type="firstCol">
      <w:rPr>
        <w:rFonts w:ascii="Arial" w:hAnsi="Arial"/>
        <w:i/>
        <w:color w:val="13BCA6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13BCA6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13BCA6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13BCA6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4BB023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BB023" w:themeColor="accent3" w:themeTint="98" w:themeShade="95"/>
        <w:sz w:val="22"/>
      </w:rPr>
    </w:tblStylePr>
    <w:tblStylePr w:type="firstCol">
      <w:rPr>
        <w:rFonts w:ascii="Arial" w:hAnsi="Arial"/>
        <w:i/>
        <w:color w:val="4BB023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4BB023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BB023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4BB023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E1AF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E1AF00" w:themeColor="accent4" w:themeTint="9A" w:themeShade="95"/>
        <w:sz w:val="22"/>
      </w:rPr>
    </w:tblStylePr>
    <w:tblStylePr w:type="firstCol">
      <w:rPr>
        <w:rFonts w:ascii="Arial" w:hAnsi="Arial"/>
        <w:i/>
        <w:color w:val="E1AF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E1AF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E1AF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E1AF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E71702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E71702" w:themeColor="accent5" w:themeTint="9A" w:themeShade="95"/>
        <w:sz w:val="22"/>
      </w:rPr>
    </w:tblStylePr>
    <w:tblStylePr w:type="firstCol">
      <w:rPr>
        <w:rFonts w:ascii="Arial" w:hAnsi="Arial"/>
        <w:i/>
        <w:color w:val="E71702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E71702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E71702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E71702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E3027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E3027C" w:themeColor="accent6" w:themeTint="98" w:themeShade="95"/>
        <w:sz w:val="22"/>
      </w:rPr>
    </w:tblStylePr>
    <w:tblStylePr w:type="firstCol">
      <w:rPr>
        <w:rFonts w:ascii="Arial" w:hAnsi="Arial"/>
        <w:i/>
        <w:color w:val="E3027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E3027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E3027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E3027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72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25"/>
    <w:uiPriority w:val="99"/>
    <w:unhideWhenUsed/>
    <w:rPr>
      <w:vertAlign w:val="superscript"/>
    </w:rPr>
  </w:style>
  <w:style w:type="paragraph" w:styleId="176">
    <w:name w:val="endnote text"/>
    <w:basedOn w:val="72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25"/>
    <w:uiPriority w:val="99"/>
    <w:semiHidden/>
    <w:unhideWhenUsed/>
    <w:rPr>
      <w:vertAlign w:val="superscript"/>
    </w:rPr>
  </w:style>
  <w:style w:type="paragraph" w:styleId="179">
    <w:name w:val="toc 1"/>
    <w:basedOn w:val="724"/>
    <w:next w:val="72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24"/>
    <w:next w:val="72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24"/>
    <w:next w:val="72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24"/>
    <w:next w:val="72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24"/>
    <w:next w:val="72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24"/>
    <w:next w:val="72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24"/>
    <w:next w:val="72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24"/>
    <w:next w:val="72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24"/>
    <w:next w:val="72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24"/>
    <w:next w:val="724"/>
    <w:uiPriority w:val="99"/>
    <w:unhideWhenUsed/>
    <w:pPr>
      <w:spacing w:after="0" w:afterAutospacing="0"/>
    </w:pPr>
  </w:style>
  <w:style w:type="paragraph" w:styleId="724" w:default="1">
    <w:name w:val="Normal"/>
    <w:next w:val="724"/>
    <w:rPr>
      <w:sz w:val="24"/>
      <w:szCs w:val="24"/>
      <w:lang w:val="en-US" w:bidi="ar-SA" w:eastAsia="en-US"/>
    </w:rPr>
  </w:style>
  <w:style w:type="character" w:styleId="725" w:default="1">
    <w:name w:val="Default Paragraph Font"/>
    <w:next w:val="725"/>
  </w:style>
  <w:style w:type="character" w:styleId="726">
    <w:name w:val="Hyperlink"/>
    <w:rPr>
      <w:u w:val="single"/>
    </w:rPr>
  </w:style>
  <w:style w:type="table" w:styleId="727" w:default="1">
    <w:name w:val="Table Normal"/>
    <w:next w:val="727"/>
    <w:tblPr>
      <w:tblInd w:w="0" w:type="dxa"/>
    </w:tblPr>
  </w:style>
  <w:style w:type="numbering" w:styleId="728" w:default="1">
    <w:name w:val="No List"/>
    <w:next w:val="728"/>
  </w:style>
  <w:style w:type="paragraph" w:styleId="729">
    <w:name w:val="Corps"/>
    <w:next w:val="729"/>
    <w:rPr>
      <w:rFonts w:ascii="Helvetica Neue" w:hAnsi="Helvetica Neue" w:cs="Arial Unicode MS" w:eastAsia="Arial Unicode MS"/>
      <w:b w:val="false"/>
      <w:bCs w:val="false"/>
      <w:i w:val="false"/>
      <w:iCs w:val="false"/>
      <w:caps w:val="false"/>
      <w:smallCaps w:val="false"/>
      <w:strike w:val="false"/>
      <w:color w:val="000000"/>
      <w:spacing w:val="0"/>
      <w:position w:val="0"/>
      <w:sz w:val="22"/>
      <w:szCs w:val="22"/>
      <w:u w:val="none"/>
      <w:shd w:val="nil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  <w:pPr>
      <w:ind w:left="0" w:right="0" w:firstLine="0"/>
      <w:jc w:val="left"/>
      <w:keepLines w:val="false"/>
      <w:keepNext w:val="false"/>
      <w:pageBreakBefore w:val="false"/>
      <w:spacing w:lineRule="auto" w:line="240" w:after="0" w:before="0"/>
      <w:shd w:val="clear" w:fill="auto" w:color="auto"/>
      <w:widowControl/>
      <w:outlineLvl w:val="9"/>
    </w:pPr>
  </w:style>
  <w:style w:type="numbering" w:styleId="730">
    <w:name w:val="Tiret"/>
    <w:pPr>
      <w:numPr>
        <w:numId w:val="1"/>
      </w:numPr>
    </w:pPr>
  </w:style>
  <w:style w:type="character" w:styleId="731">
    <w:name w:val="Aucun"/>
  </w:style>
  <w:style w:type="paragraph" w:styleId="732">
    <w:name w:val="Note de bas de page"/>
    <w:next w:val="732"/>
    <w:rPr>
      <w:rFonts w:ascii="Helvetica Neue" w:hAnsi="Helvetica Neue" w:cs="Helvetica Neue" w:eastAsia="Helvetica Neue"/>
      <w:b w:val="false"/>
      <w:bCs w:val="false"/>
      <w:i w:val="false"/>
      <w:iCs w:val="false"/>
      <w:caps w:val="false"/>
      <w:smallCaps w:val="false"/>
      <w:strike w:val="false"/>
      <w:color w:val="000000"/>
      <w:spacing w:val="0"/>
      <w:position w:val="0"/>
      <w:sz w:val="22"/>
      <w:szCs w:val="22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  <w:pPr>
      <w:ind w:left="0" w:right="0" w:firstLine="0"/>
      <w:jc w:val="left"/>
      <w:keepLines w:val="false"/>
      <w:keepNext w:val="false"/>
      <w:pageBreakBefore w:val="false"/>
      <w:spacing w:lineRule="auto" w:line="240" w:after="0" w:before="0"/>
      <w:shd w:val="clear" w:fill="auto" w:color="auto"/>
      <w:widowControl/>
      <w:outlineLvl w:val="9"/>
    </w:pPr>
  </w:style>
  <w:style w:type="character" w:styleId="733">
    <w:name w:val="Hyperlink.0"/>
    <w:basedOn w:val="726"/>
    <w:next w:val="733"/>
    <w:rPr>
      <w:u w:val="single"/>
    </w:rPr>
  </w:style>
  <w:style w:type="numbering" w:styleId="734">
    <w:name w:val="Puce"/>
    <w:pPr>
      <w:numPr>
        <w:numId w:val="3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omments" Target="comments.xml" /><Relationship Id="rId13" Type="http://schemas.microsoft.com/office/2011/relationships/commentsExtended" Target="commentsExtended.xml" /><Relationship Id="rId14" Type="http://schemas.microsoft.com/office/2018/08/relationships/commentsExtensible" Target="commentsExtensible.xml" /><Relationship Id="rId15" Type="http://schemas.microsoft.com/office/2016/09/relationships/commentsIds" Target="commentsIds.xml" /><Relationship Id="rId16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000000"/>
        </a:solidFill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ONLYOFFICE/6.3.1.32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Malika Madelin</cp:lastModifiedBy>
  <cp:revision>1</cp:revision>
  <dcterms:modified xsi:type="dcterms:W3CDTF">2021-07-12T13:35:47Z</dcterms:modified>
</cp:coreProperties>
</file>