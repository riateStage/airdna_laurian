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EECE17" w14:textId="72026CE9" w:rsidR="00E7667B" w:rsidRDefault="00D56604" w:rsidP="00E7667B">
      <w:pPr>
        <w:pStyle w:val="Pardfaut"/>
        <w:spacing w:before="20" w:after="20" w:line="264" w:lineRule="auto"/>
        <w:jc w:val="both"/>
        <w:rPr>
          <w:rStyle w:val="Aucun"/>
          <w:rFonts w:ascii="Times New Roman" w:hAnsi="Times New Roman"/>
          <w:bCs/>
          <w:color w:val="FF0000"/>
        </w:rPr>
      </w:pPr>
      <w:proofErr w:type="spellStart"/>
      <w:r>
        <w:rPr>
          <w:rStyle w:val="Aucun"/>
          <w:rFonts w:ascii="Times New Roman" w:hAnsi="Times New Roman"/>
          <w:bCs/>
          <w:color w:val="FF0000"/>
        </w:rPr>
        <w:t>Q</w:t>
      </w:r>
      <w:r w:rsidR="00E7667B" w:rsidRPr="00E7667B">
        <w:rPr>
          <w:rStyle w:val="Aucun"/>
          <w:rFonts w:ascii="Times New Roman" w:hAnsi="Times New Roman"/>
          <w:bCs/>
          <w:color w:val="FF0000"/>
        </w:rPr>
        <w:t>qs</w:t>
      </w:r>
      <w:proofErr w:type="spellEnd"/>
      <w:r w:rsidR="00E7667B" w:rsidRPr="00E7667B">
        <w:rPr>
          <w:rStyle w:val="Aucun"/>
          <w:rFonts w:ascii="Times New Roman" w:hAnsi="Times New Roman"/>
          <w:bCs/>
          <w:color w:val="FF0000"/>
        </w:rPr>
        <w:t xml:space="preserve"> commentaires généraux</w:t>
      </w:r>
      <w:r>
        <w:rPr>
          <w:rStyle w:val="Aucun"/>
          <w:rFonts w:ascii="Times New Roman" w:hAnsi="Times New Roman"/>
          <w:bCs/>
          <w:color w:val="FF0000"/>
        </w:rPr>
        <w:t xml:space="preserve"> (MG)</w:t>
      </w:r>
      <w:r w:rsidR="00E7667B" w:rsidRPr="00E7667B">
        <w:rPr>
          <w:rStyle w:val="Aucun"/>
          <w:rFonts w:ascii="Times New Roman" w:hAnsi="Times New Roman"/>
          <w:bCs/>
          <w:color w:val="FF0000"/>
        </w:rPr>
        <w:t> :</w:t>
      </w:r>
      <w:r>
        <w:rPr>
          <w:rStyle w:val="Aucun"/>
          <w:rFonts w:ascii="Times New Roman" w:hAnsi="Times New Roman"/>
          <w:bCs/>
          <w:color w:val="FF0000"/>
        </w:rPr>
        <w:t xml:space="preserve"> c</w:t>
      </w:r>
      <w:r w:rsidR="00E7667B">
        <w:rPr>
          <w:rStyle w:val="Aucun"/>
          <w:rFonts w:ascii="Times New Roman" w:hAnsi="Times New Roman"/>
          <w:bCs/>
          <w:color w:val="FF0000"/>
        </w:rPr>
        <w:t xml:space="preserve">’est une première base utile pour la rédaction, avec un travail que tu vas pouvoir réutiliser, mais </w:t>
      </w:r>
      <w:r w:rsidR="00FF7B37">
        <w:rPr>
          <w:rStyle w:val="Aucun"/>
          <w:rFonts w:ascii="Times New Roman" w:hAnsi="Times New Roman"/>
          <w:bCs/>
          <w:color w:val="FF0000"/>
        </w:rPr>
        <w:t xml:space="preserve">il y a </w:t>
      </w:r>
      <w:r w:rsidR="00E7667B">
        <w:rPr>
          <w:rStyle w:val="Aucun"/>
          <w:rFonts w:ascii="Times New Roman" w:hAnsi="Times New Roman"/>
          <w:bCs/>
          <w:color w:val="FF0000"/>
        </w:rPr>
        <w:t xml:space="preserve">aussi </w:t>
      </w:r>
      <w:r w:rsidR="00FF7B37">
        <w:rPr>
          <w:rStyle w:val="Aucun"/>
          <w:rFonts w:ascii="Times New Roman" w:hAnsi="Times New Roman"/>
          <w:bCs/>
          <w:color w:val="FF0000"/>
        </w:rPr>
        <w:t>pas mal d’</w:t>
      </w:r>
      <w:r w:rsidR="00E7667B">
        <w:rPr>
          <w:rStyle w:val="Aucun"/>
          <w:rFonts w:ascii="Times New Roman" w:hAnsi="Times New Roman"/>
          <w:bCs/>
          <w:color w:val="FF0000"/>
        </w:rPr>
        <w:t>éléments à retravailler. Parmi les améliorations à apporter sur l’introduction et la 1</w:t>
      </w:r>
      <w:r w:rsidR="00E7667B" w:rsidRPr="00E7667B">
        <w:rPr>
          <w:rStyle w:val="Aucun"/>
          <w:rFonts w:ascii="Times New Roman" w:hAnsi="Times New Roman"/>
          <w:bCs/>
          <w:color w:val="FF0000"/>
          <w:vertAlign w:val="superscript"/>
        </w:rPr>
        <w:t>ère</w:t>
      </w:r>
      <w:r w:rsidR="00E7667B">
        <w:rPr>
          <w:rStyle w:val="Aucun"/>
          <w:rFonts w:ascii="Times New Roman" w:hAnsi="Times New Roman"/>
          <w:bCs/>
          <w:color w:val="FF0000"/>
        </w:rPr>
        <w:t xml:space="preserve"> partie</w:t>
      </w:r>
      <w:r>
        <w:rPr>
          <w:rStyle w:val="Aucun"/>
          <w:rFonts w:ascii="Times New Roman" w:hAnsi="Times New Roman"/>
          <w:bCs/>
          <w:color w:val="FF0000"/>
        </w:rPr>
        <w:t>, en gros</w:t>
      </w:r>
      <w:r w:rsidR="00E7667B">
        <w:rPr>
          <w:rStyle w:val="Aucun"/>
          <w:rFonts w:ascii="Times New Roman" w:hAnsi="Times New Roman"/>
          <w:bCs/>
          <w:color w:val="FF0000"/>
        </w:rPr>
        <w:t> </w:t>
      </w:r>
      <w:r>
        <w:rPr>
          <w:rStyle w:val="Aucun"/>
          <w:rFonts w:ascii="Times New Roman" w:hAnsi="Times New Roman"/>
          <w:bCs/>
          <w:color w:val="FF0000"/>
        </w:rPr>
        <w:t>(</w:t>
      </w:r>
      <w:r w:rsidR="00E7667B">
        <w:rPr>
          <w:rStyle w:val="Aucun"/>
          <w:rFonts w:ascii="Times New Roman" w:hAnsi="Times New Roman"/>
          <w:bCs/>
          <w:color w:val="FF0000"/>
        </w:rPr>
        <w:t>détails dans la suite du texte) :</w:t>
      </w:r>
    </w:p>
    <w:p w14:paraId="5E6530BB" w14:textId="77777777" w:rsidR="00D56604" w:rsidRDefault="00D56604" w:rsidP="00E7667B">
      <w:pPr>
        <w:pStyle w:val="Pardfaut"/>
        <w:spacing w:before="20" w:after="20" w:line="264" w:lineRule="auto"/>
        <w:jc w:val="both"/>
        <w:rPr>
          <w:rStyle w:val="Aucun"/>
          <w:rFonts w:ascii="Times New Roman" w:hAnsi="Times New Roman"/>
          <w:bCs/>
          <w:color w:val="FF0000"/>
        </w:rPr>
      </w:pPr>
    </w:p>
    <w:p w14:paraId="6B0B50BF" w14:textId="77777777" w:rsidR="00D56604" w:rsidRPr="00923B65" w:rsidRDefault="00D56604" w:rsidP="00E7667B">
      <w:pPr>
        <w:pStyle w:val="Pardfaut"/>
        <w:spacing w:before="20" w:after="20" w:line="264" w:lineRule="auto"/>
        <w:jc w:val="both"/>
        <w:rPr>
          <w:rStyle w:val="Aucun"/>
          <w:rFonts w:ascii="Times New Roman" w:hAnsi="Times New Roman"/>
          <w:b/>
          <w:bCs/>
          <w:color w:val="FF0000"/>
        </w:rPr>
      </w:pPr>
      <w:r w:rsidRPr="00923B65">
        <w:rPr>
          <w:rStyle w:val="Aucun"/>
          <w:rFonts w:ascii="Times New Roman" w:hAnsi="Times New Roman"/>
          <w:b/>
          <w:bCs/>
          <w:color w:val="FF0000"/>
        </w:rPr>
        <w:t>Sur l’intro :</w:t>
      </w:r>
    </w:p>
    <w:p w14:paraId="2C258EEC" w14:textId="42746EB7" w:rsidR="00FE7CAD" w:rsidRDefault="00D56604" w:rsidP="00D56604">
      <w:pPr>
        <w:pStyle w:val="Pardfaut"/>
        <w:numPr>
          <w:ilvl w:val="0"/>
          <w:numId w:val="4"/>
        </w:numPr>
        <w:spacing w:before="20" w:after="20" w:line="264" w:lineRule="auto"/>
        <w:jc w:val="both"/>
        <w:rPr>
          <w:rStyle w:val="Aucun"/>
          <w:rFonts w:ascii="Times New Roman" w:hAnsi="Times New Roman"/>
          <w:bCs/>
          <w:color w:val="FF0000"/>
        </w:rPr>
      </w:pPr>
      <w:proofErr w:type="gramStart"/>
      <w:r>
        <w:rPr>
          <w:rStyle w:val="Aucun"/>
          <w:rFonts w:ascii="Times New Roman" w:hAnsi="Times New Roman"/>
          <w:bCs/>
          <w:color w:val="FF0000"/>
        </w:rPr>
        <w:t>dans</w:t>
      </w:r>
      <w:proofErr w:type="gramEnd"/>
      <w:r>
        <w:rPr>
          <w:rStyle w:val="Aucun"/>
          <w:rFonts w:ascii="Times New Roman" w:hAnsi="Times New Roman"/>
          <w:bCs/>
          <w:color w:val="FF0000"/>
        </w:rPr>
        <w:t xml:space="preserve"> ce texte c’est difficile de comprendre quel est le </w:t>
      </w:r>
      <w:r w:rsidRPr="00923B65">
        <w:rPr>
          <w:rStyle w:val="Aucun"/>
          <w:rFonts w:ascii="Times New Roman" w:hAnsi="Times New Roman"/>
          <w:b/>
          <w:bCs/>
          <w:color w:val="FF0000"/>
        </w:rPr>
        <w:t>sujet de ton stage</w:t>
      </w:r>
      <w:r>
        <w:rPr>
          <w:rStyle w:val="Aucun"/>
          <w:rFonts w:ascii="Times New Roman" w:hAnsi="Times New Roman"/>
          <w:bCs/>
          <w:color w:val="FF0000"/>
        </w:rPr>
        <w:t xml:space="preserve">. </w:t>
      </w:r>
      <w:r w:rsidR="002B6ADA">
        <w:rPr>
          <w:rStyle w:val="Aucun"/>
          <w:rFonts w:ascii="Times New Roman" w:hAnsi="Times New Roman"/>
          <w:bCs/>
          <w:color w:val="FF0000"/>
        </w:rPr>
        <w:t>T</w:t>
      </w:r>
      <w:r>
        <w:rPr>
          <w:rStyle w:val="Aucun"/>
          <w:rFonts w:ascii="Times New Roman" w:hAnsi="Times New Roman"/>
          <w:bCs/>
          <w:color w:val="FF0000"/>
        </w:rPr>
        <w:t>u commences par une accroche et des éléments de contexte sur les restrictions législatives au développement d’</w:t>
      </w:r>
      <w:proofErr w:type="spellStart"/>
      <w:r>
        <w:rPr>
          <w:rStyle w:val="Aucun"/>
          <w:rFonts w:ascii="Times New Roman" w:hAnsi="Times New Roman"/>
          <w:bCs/>
          <w:color w:val="FF0000"/>
        </w:rPr>
        <w:t>Airbnb</w:t>
      </w:r>
      <w:proofErr w:type="spellEnd"/>
      <w:r>
        <w:rPr>
          <w:rStyle w:val="Aucun"/>
          <w:rFonts w:ascii="Times New Roman" w:hAnsi="Times New Roman"/>
          <w:bCs/>
          <w:color w:val="FF0000"/>
        </w:rPr>
        <w:t xml:space="preserve"> (pas </w:t>
      </w:r>
      <w:r w:rsidR="00923B65">
        <w:rPr>
          <w:rStyle w:val="Aucun"/>
          <w:rFonts w:ascii="Times New Roman" w:hAnsi="Times New Roman"/>
          <w:bCs/>
          <w:color w:val="FF0000"/>
        </w:rPr>
        <w:t xml:space="preserve">directement </w:t>
      </w:r>
      <w:r>
        <w:rPr>
          <w:rStyle w:val="Aucun"/>
          <w:rFonts w:ascii="Times New Roman" w:hAnsi="Times New Roman"/>
          <w:bCs/>
          <w:color w:val="FF0000"/>
        </w:rPr>
        <w:t xml:space="preserve">ton sujet), </w:t>
      </w:r>
      <w:r w:rsidR="00236D74">
        <w:rPr>
          <w:rStyle w:val="Aucun"/>
          <w:rFonts w:ascii="Times New Roman" w:hAnsi="Times New Roman"/>
          <w:bCs/>
          <w:color w:val="FF0000"/>
        </w:rPr>
        <w:t xml:space="preserve">puis tu parles de différentes situations selon les </w:t>
      </w:r>
      <w:r w:rsidR="00923B65">
        <w:rPr>
          <w:rStyle w:val="Aucun"/>
          <w:rFonts w:ascii="Times New Roman" w:hAnsi="Times New Roman"/>
          <w:bCs/>
          <w:color w:val="FF0000"/>
        </w:rPr>
        <w:t xml:space="preserve">types de </w:t>
      </w:r>
      <w:r w:rsidR="00236D74">
        <w:rPr>
          <w:rStyle w:val="Aucun"/>
          <w:rFonts w:ascii="Times New Roman" w:hAnsi="Times New Roman"/>
          <w:bCs/>
          <w:color w:val="FF0000"/>
        </w:rPr>
        <w:t>métropoles</w:t>
      </w:r>
      <w:r w:rsidR="00923B65">
        <w:rPr>
          <w:rStyle w:val="Aucun"/>
          <w:rFonts w:ascii="Times New Roman" w:hAnsi="Times New Roman"/>
          <w:bCs/>
          <w:color w:val="FF0000"/>
        </w:rPr>
        <w:t xml:space="preserve"> européennes</w:t>
      </w:r>
      <w:r w:rsidR="00236D74">
        <w:rPr>
          <w:rStyle w:val="Aucun"/>
          <w:rFonts w:ascii="Times New Roman" w:hAnsi="Times New Roman"/>
          <w:bCs/>
          <w:color w:val="FF0000"/>
        </w:rPr>
        <w:t xml:space="preserve">, puis tu définis les locations saisonnières, puis tu présentes RIATE… </w:t>
      </w:r>
      <w:r w:rsidR="00923B65">
        <w:rPr>
          <w:rStyle w:val="Aucun"/>
          <w:rFonts w:ascii="Times New Roman" w:hAnsi="Times New Roman"/>
          <w:bCs/>
          <w:color w:val="FF0000"/>
        </w:rPr>
        <w:t>il faudrait mieux guider tes futurs lecteurs</w:t>
      </w:r>
    </w:p>
    <w:p w14:paraId="37E8BDFD" w14:textId="3073CC53" w:rsidR="00FE7CAD" w:rsidRDefault="00FE7CAD" w:rsidP="00D56604">
      <w:pPr>
        <w:pStyle w:val="Pardfaut"/>
        <w:numPr>
          <w:ilvl w:val="0"/>
          <w:numId w:val="4"/>
        </w:numPr>
        <w:spacing w:before="20" w:after="20" w:line="264" w:lineRule="auto"/>
        <w:jc w:val="both"/>
        <w:rPr>
          <w:rStyle w:val="Aucun"/>
          <w:rFonts w:ascii="Times New Roman" w:hAnsi="Times New Roman"/>
          <w:bCs/>
          <w:color w:val="FF0000"/>
        </w:rPr>
      </w:pPr>
      <w:r>
        <w:rPr>
          <w:rStyle w:val="Aucun"/>
          <w:rFonts w:ascii="Times New Roman" w:hAnsi="Times New Roman"/>
          <w:bCs/>
          <w:color w:val="FF0000"/>
        </w:rPr>
        <w:t xml:space="preserve">2 </w:t>
      </w:r>
      <w:r w:rsidRPr="00606127">
        <w:rPr>
          <w:rStyle w:val="Aucun"/>
          <w:rFonts w:ascii="Times New Roman" w:hAnsi="Times New Roman"/>
          <w:b/>
          <w:bCs/>
          <w:color w:val="FF0000"/>
        </w:rPr>
        <w:t>possibilités</w:t>
      </w:r>
      <w:r w:rsidR="00606127" w:rsidRPr="00606127">
        <w:rPr>
          <w:rStyle w:val="Aucun"/>
          <w:rFonts w:ascii="Times New Roman" w:hAnsi="Times New Roman"/>
          <w:b/>
          <w:bCs/>
          <w:color w:val="FF0000"/>
        </w:rPr>
        <w:t xml:space="preserve"> </w:t>
      </w:r>
      <w:r w:rsidR="00606127">
        <w:rPr>
          <w:rStyle w:val="Aucun"/>
          <w:rFonts w:ascii="Times New Roman" w:hAnsi="Times New Roman"/>
          <w:b/>
          <w:bCs/>
          <w:color w:val="FF0000"/>
        </w:rPr>
        <w:t xml:space="preserve">(parmi d’autres) </w:t>
      </w:r>
      <w:r w:rsidR="00606127" w:rsidRPr="00606127">
        <w:rPr>
          <w:rStyle w:val="Aucun"/>
          <w:rFonts w:ascii="Times New Roman" w:hAnsi="Times New Roman"/>
          <w:b/>
          <w:bCs/>
          <w:color w:val="FF0000"/>
        </w:rPr>
        <w:t>pour reprendre la structure de l’intro</w:t>
      </w:r>
      <w:r>
        <w:rPr>
          <w:rStyle w:val="Aucun"/>
          <w:rFonts w:ascii="Times New Roman" w:hAnsi="Times New Roman"/>
          <w:bCs/>
          <w:color w:val="FF0000"/>
        </w:rPr>
        <w:t xml:space="preserve"> : </w:t>
      </w:r>
    </w:p>
    <w:p w14:paraId="76CD6CF9" w14:textId="52A8BA85" w:rsidR="00D56604" w:rsidRDefault="00FE7CAD" w:rsidP="00FE7CAD">
      <w:pPr>
        <w:pStyle w:val="Pardfaut"/>
        <w:numPr>
          <w:ilvl w:val="0"/>
          <w:numId w:val="7"/>
        </w:numPr>
        <w:spacing w:before="20" w:after="20" w:line="264" w:lineRule="auto"/>
        <w:jc w:val="both"/>
        <w:rPr>
          <w:rStyle w:val="Aucun"/>
          <w:rFonts w:ascii="Times New Roman" w:hAnsi="Times New Roman"/>
          <w:bCs/>
          <w:color w:val="FF0000"/>
        </w:rPr>
      </w:pPr>
      <w:proofErr w:type="gramStart"/>
      <w:r>
        <w:rPr>
          <w:rStyle w:val="Aucun"/>
          <w:rFonts w:ascii="Times New Roman" w:hAnsi="Times New Roman"/>
          <w:bCs/>
          <w:color w:val="FF0000"/>
        </w:rPr>
        <w:t>soit</w:t>
      </w:r>
      <w:proofErr w:type="gramEnd"/>
      <w:r>
        <w:rPr>
          <w:rStyle w:val="Aucun"/>
          <w:rFonts w:ascii="Times New Roman" w:hAnsi="Times New Roman"/>
          <w:bCs/>
          <w:color w:val="FF0000"/>
        </w:rPr>
        <w:t xml:space="preserve"> </w:t>
      </w:r>
      <w:r w:rsidR="00D56604">
        <w:rPr>
          <w:rStyle w:val="Aucun"/>
          <w:rFonts w:ascii="Times New Roman" w:hAnsi="Times New Roman"/>
          <w:bCs/>
          <w:color w:val="FF0000"/>
        </w:rPr>
        <w:t xml:space="preserve">tu </w:t>
      </w:r>
      <w:r w:rsidR="00236D74">
        <w:rPr>
          <w:rStyle w:val="Aucun"/>
          <w:rFonts w:ascii="Times New Roman" w:hAnsi="Times New Roman"/>
          <w:bCs/>
          <w:color w:val="FF0000"/>
        </w:rPr>
        <w:t>présentes</w:t>
      </w:r>
      <w:r w:rsidR="00D56604">
        <w:rPr>
          <w:rStyle w:val="Aucun"/>
          <w:rFonts w:ascii="Times New Roman" w:hAnsi="Times New Roman"/>
          <w:bCs/>
          <w:color w:val="FF0000"/>
        </w:rPr>
        <w:t xml:space="preserve"> clairement et directement </w:t>
      </w:r>
      <w:r>
        <w:rPr>
          <w:rStyle w:val="Aucun"/>
          <w:rFonts w:ascii="Times New Roman" w:hAnsi="Times New Roman"/>
          <w:bCs/>
          <w:color w:val="FF0000"/>
        </w:rPr>
        <w:t xml:space="preserve">ton sujet </w:t>
      </w:r>
      <w:r w:rsidR="00D56604">
        <w:rPr>
          <w:rStyle w:val="Aucun"/>
          <w:rFonts w:ascii="Times New Roman" w:hAnsi="Times New Roman"/>
          <w:bCs/>
          <w:color w:val="FF0000"/>
        </w:rPr>
        <w:t>dès le 1</w:t>
      </w:r>
      <w:r w:rsidR="00D56604" w:rsidRPr="00D56604">
        <w:rPr>
          <w:rStyle w:val="Aucun"/>
          <w:rFonts w:ascii="Times New Roman" w:hAnsi="Times New Roman"/>
          <w:bCs/>
          <w:color w:val="FF0000"/>
          <w:vertAlign w:val="superscript"/>
        </w:rPr>
        <w:t>er</w:t>
      </w:r>
      <w:r w:rsidR="00D56604">
        <w:rPr>
          <w:rStyle w:val="Aucun"/>
          <w:rFonts w:ascii="Times New Roman" w:hAnsi="Times New Roman"/>
          <w:bCs/>
          <w:color w:val="FF0000"/>
        </w:rPr>
        <w:t xml:space="preserve"> paragraphe</w:t>
      </w:r>
      <w:r w:rsidR="00121C21">
        <w:rPr>
          <w:rStyle w:val="Aucun"/>
          <w:rFonts w:ascii="Times New Roman" w:hAnsi="Times New Roman"/>
          <w:bCs/>
          <w:color w:val="FF0000"/>
        </w:rPr>
        <w:t xml:space="preserve">, en insistant sur </w:t>
      </w:r>
      <w:r w:rsidR="00FE1C5F">
        <w:rPr>
          <w:rStyle w:val="Aucun"/>
          <w:rFonts w:ascii="Times New Roman" w:hAnsi="Times New Roman"/>
          <w:bCs/>
          <w:color w:val="FF0000"/>
        </w:rPr>
        <w:t>l</w:t>
      </w:r>
      <w:r w:rsidR="00121C21">
        <w:rPr>
          <w:rStyle w:val="Aucun"/>
          <w:rFonts w:ascii="Times New Roman" w:hAnsi="Times New Roman"/>
          <w:bCs/>
          <w:color w:val="FF0000"/>
        </w:rPr>
        <w:t xml:space="preserve">’analyse spatio-temporelle du marché de la location </w:t>
      </w:r>
      <w:r w:rsidR="00FF7B37">
        <w:rPr>
          <w:rStyle w:val="Aucun"/>
          <w:rFonts w:ascii="Times New Roman" w:hAnsi="Times New Roman"/>
          <w:bCs/>
          <w:color w:val="FF0000"/>
        </w:rPr>
        <w:t>saisonnière</w:t>
      </w:r>
      <w:r w:rsidR="00121C21">
        <w:rPr>
          <w:rStyle w:val="Aucun"/>
          <w:rFonts w:ascii="Times New Roman" w:hAnsi="Times New Roman"/>
          <w:bCs/>
          <w:color w:val="FF0000"/>
        </w:rPr>
        <w:t xml:space="preserve"> </w:t>
      </w:r>
      <w:r w:rsidR="00FE1C5F">
        <w:rPr>
          <w:rStyle w:val="Aucun"/>
          <w:rFonts w:ascii="Times New Roman" w:hAnsi="Times New Roman"/>
          <w:bCs/>
          <w:color w:val="FF0000"/>
        </w:rPr>
        <w:t xml:space="preserve">à une échelle locale, </w:t>
      </w:r>
      <w:r w:rsidR="00121C21">
        <w:rPr>
          <w:rStyle w:val="Aucun"/>
          <w:rFonts w:ascii="Times New Roman" w:hAnsi="Times New Roman"/>
          <w:bCs/>
          <w:color w:val="FF0000"/>
        </w:rPr>
        <w:t>dans des zon</w:t>
      </w:r>
      <w:r w:rsidR="002B6ADA">
        <w:rPr>
          <w:rStyle w:val="Aucun"/>
          <w:rFonts w:ascii="Times New Roman" w:hAnsi="Times New Roman"/>
          <w:bCs/>
          <w:color w:val="FF0000"/>
        </w:rPr>
        <w:t xml:space="preserve">es encore peu étudiées (banlieues de grandes métropoles), à partir d’une source </w:t>
      </w:r>
      <w:r w:rsidR="00FF7B37">
        <w:rPr>
          <w:rStyle w:val="Aucun"/>
          <w:rFonts w:ascii="Times New Roman" w:hAnsi="Times New Roman"/>
          <w:bCs/>
          <w:color w:val="FF0000"/>
        </w:rPr>
        <w:t xml:space="preserve">originale et encore </w:t>
      </w:r>
      <w:r w:rsidR="002B6ADA">
        <w:rPr>
          <w:rStyle w:val="Aucun"/>
          <w:rFonts w:ascii="Times New Roman" w:hAnsi="Times New Roman"/>
          <w:bCs/>
          <w:color w:val="FF0000"/>
        </w:rPr>
        <w:t>peu documentée (</w:t>
      </w:r>
      <w:proofErr w:type="spellStart"/>
      <w:r w:rsidR="002B6ADA">
        <w:rPr>
          <w:rStyle w:val="Aucun"/>
          <w:rFonts w:ascii="Times New Roman" w:hAnsi="Times New Roman"/>
          <w:bCs/>
          <w:color w:val="FF0000"/>
        </w:rPr>
        <w:t>AirDNA</w:t>
      </w:r>
      <w:proofErr w:type="spellEnd"/>
      <w:r w:rsidR="002B6ADA">
        <w:rPr>
          <w:rStyle w:val="Aucun"/>
          <w:rFonts w:ascii="Times New Roman" w:hAnsi="Times New Roman"/>
          <w:bCs/>
          <w:color w:val="FF0000"/>
        </w:rPr>
        <w:t>)</w:t>
      </w:r>
      <w:r>
        <w:rPr>
          <w:rStyle w:val="Aucun"/>
          <w:rFonts w:ascii="Times New Roman" w:hAnsi="Times New Roman"/>
          <w:bCs/>
          <w:color w:val="FF0000"/>
        </w:rPr>
        <w:t xml:space="preserve">, en présentant rapidement le cadre du stage à RIATE </w:t>
      </w:r>
      <w:r w:rsidRPr="00FE7CAD">
        <w:rPr>
          <w:rStyle w:val="Aucun"/>
          <w:rFonts w:ascii="Times New Roman" w:hAnsi="Times New Roman"/>
          <w:bCs/>
          <w:color w:val="FF0000"/>
        </w:rPr>
        <w:t>(</w:t>
      </w:r>
      <w:r>
        <w:rPr>
          <w:rStyle w:val="Aucun"/>
          <w:rFonts w:ascii="Times New Roman" w:hAnsi="Times New Roman"/>
          <w:bCs/>
          <w:color w:val="FF0000"/>
        </w:rPr>
        <w:t xml:space="preserve">en quelques phrases, pour que la personne qui te lit situe rapidement ton travail, avant que tu développes plus). </w:t>
      </w:r>
      <w:r w:rsidRPr="00923B65">
        <w:rPr>
          <w:rStyle w:val="Aucun"/>
          <w:rFonts w:ascii="Times New Roman" w:hAnsi="Times New Roman"/>
          <w:bCs/>
          <w:color w:val="FF0000"/>
        </w:rPr>
        <w:t xml:space="preserve">Puis </w:t>
      </w:r>
      <w:r w:rsidR="00814152" w:rsidRPr="00923B65">
        <w:rPr>
          <w:rStyle w:val="Aucun"/>
          <w:rFonts w:ascii="Times New Roman" w:hAnsi="Times New Roman"/>
          <w:bCs/>
          <w:color w:val="FF0000"/>
        </w:rPr>
        <w:t>tu définis</w:t>
      </w:r>
      <w:r w:rsidRPr="00923B65">
        <w:rPr>
          <w:rStyle w:val="Aucun"/>
          <w:rFonts w:ascii="Times New Roman" w:hAnsi="Times New Roman"/>
          <w:bCs/>
          <w:color w:val="FF0000"/>
        </w:rPr>
        <w:t xml:space="preserve"> la location saisonnière, les enjeux de l’étude de ce phénomène</w:t>
      </w:r>
      <w:r w:rsidR="00814152" w:rsidRPr="00923B65">
        <w:rPr>
          <w:rStyle w:val="Aucun"/>
          <w:rFonts w:ascii="Times New Roman" w:hAnsi="Times New Roman"/>
          <w:bCs/>
          <w:color w:val="FF0000"/>
        </w:rPr>
        <w:t>…</w:t>
      </w:r>
      <w:r w:rsidR="00923B65">
        <w:rPr>
          <w:rStyle w:val="Aucun"/>
          <w:rFonts w:ascii="Times New Roman" w:hAnsi="Times New Roman"/>
          <w:bCs/>
          <w:color w:val="FF0000"/>
        </w:rPr>
        <w:t xml:space="preserve"> Un peu selon le modèle d’intro choisi par Pierre Le Brun pour son mémoire.</w:t>
      </w:r>
      <w:r>
        <w:rPr>
          <w:rStyle w:val="Aucun"/>
          <w:rFonts w:ascii="Times New Roman" w:hAnsi="Times New Roman"/>
          <w:bCs/>
          <w:color w:val="FF0000"/>
        </w:rPr>
        <w:t xml:space="preserve"> </w:t>
      </w:r>
    </w:p>
    <w:p w14:paraId="41DA7309" w14:textId="664936E2" w:rsidR="00FE7CAD" w:rsidRDefault="00FE7CAD" w:rsidP="00FE7CAD">
      <w:pPr>
        <w:pStyle w:val="Pardfaut"/>
        <w:numPr>
          <w:ilvl w:val="0"/>
          <w:numId w:val="7"/>
        </w:numPr>
        <w:spacing w:before="20" w:after="20" w:line="264" w:lineRule="auto"/>
        <w:jc w:val="both"/>
        <w:rPr>
          <w:rStyle w:val="Aucun"/>
          <w:rFonts w:ascii="Times New Roman" w:hAnsi="Times New Roman"/>
          <w:bCs/>
          <w:color w:val="FF0000"/>
        </w:rPr>
      </w:pPr>
      <w:proofErr w:type="gramStart"/>
      <w:r>
        <w:rPr>
          <w:rStyle w:val="Aucun"/>
          <w:rFonts w:ascii="Times New Roman" w:hAnsi="Times New Roman"/>
          <w:bCs/>
          <w:color w:val="FF0000"/>
        </w:rPr>
        <w:t>soit</w:t>
      </w:r>
      <w:proofErr w:type="gramEnd"/>
      <w:r>
        <w:rPr>
          <w:rStyle w:val="Aucun"/>
          <w:rFonts w:ascii="Times New Roman" w:hAnsi="Times New Roman"/>
          <w:bCs/>
          <w:color w:val="FF0000"/>
        </w:rPr>
        <w:t xml:space="preserve"> tu commences plus classiquement par la définition des concepts importants (locati</w:t>
      </w:r>
      <w:r w:rsidR="000D4C51">
        <w:rPr>
          <w:rStyle w:val="Aucun"/>
          <w:rFonts w:ascii="Times New Roman" w:hAnsi="Times New Roman"/>
          <w:bCs/>
          <w:color w:val="FF0000"/>
        </w:rPr>
        <w:t>on saisonnière)</w:t>
      </w:r>
      <w:r>
        <w:rPr>
          <w:rStyle w:val="Aucun"/>
          <w:rFonts w:ascii="Times New Roman" w:hAnsi="Times New Roman"/>
          <w:bCs/>
          <w:color w:val="FF0000"/>
        </w:rPr>
        <w:t xml:space="preserve"> et tu </w:t>
      </w:r>
      <w:r w:rsidR="00814152">
        <w:rPr>
          <w:rStyle w:val="Aucun"/>
          <w:rFonts w:ascii="Times New Roman" w:hAnsi="Times New Roman"/>
          <w:bCs/>
          <w:color w:val="FF0000"/>
        </w:rPr>
        <w:t xml:space="preserve">amènes progressivement ton sujet et sa </w:t>
      </w:r>
      <w:r>
        <w:rPr>
          <w:rStyle w:val="Aucun"/>
          <w:rFonts w:ascii="Times New Roman" w:hAnsi="Times New Roman"/>
          <w:bCs/>
          <w:color w:val="FF0000"/>
        </w:rPr>
        <w:t xml:space="preserve"> problématique en </w:t>
      </w:r>
      <w:r w:rsidR="00814152">
        <w:rPr>
          <w:rStyle w:val="Aucun"/>
          <w:rFonts w:ascii="Times New Roman" w:hAnsi="Times New Roman"/>
          <w:bCs/>
          <w:color w:val="FF0000"/>
        </w:rPr>
        <w:t>montrant quels sont les enjeux du phénomène qui t’ont amené à poser cette question</w:t>
      </w:r>
      <w:r w:rsidR="00A6161F">
        <w:rPr>
          <w:rStyle w:val="Aucun"/>
          <w:rFonts w:ascii="Times New Roman" w:hAnsi="Times New Roman"/>
          <w:bCs/>
          <w:color w:val="FF0000"/>
        </w:rPr>
        <w:t xml:space="preserve">. Par ex, </w:t>
      </w:r>
      <w:r w:rsidR="00FF7B37">
        <w:rPr>
          <w:rStyle w:val="Aucun"/>
          <w:rFonts w:ascii="Times New Roman" w:hAnsi="Times New Roman"/>
          <w:bCs/>
          <w:color w:val="FF0000"/>
        </w:rPr>
        <w:t xml:space="preserve">  suggestions : </w:t>
      </w:r>
      <w:r w:rsidR="00814152">
        <w:rPr>
          <w:rStyle w:val="Aucun"/>
          <w:rFonts w:ascii="Times New Roman" w:hAnsi="Times New Roman"/>
          <w:bCs/>
          <w:color w:val="FF0000"/>
        </w:rPr>
        <w:t xml:space="preserve">après </w:t>
      </w:r>
      <w:r w:rsidR="003266DC">
        <w:rPr>
          <w:rStyle w:val="Aucun"/>
          <w:rFonts w:ascii="Times New Roman" w:hAnsi="Times New Roman"/>
          <w:bCs/>
          <w:color w:val="FF0000"/>
        </w:rPr>
        <w:t xml:space="preserve">a) </w:t>
      </w:r>
      <w:r w:rsidR="00814152">
        <w:rPr>
          <w:rStyle w:val="Aucun"/>
          <w:rFonts w:ascii="Times New Roman" w:hAnsi="Times New Roman"/>
          <w:bCs/>
          <w:color w:val="FF0000"/>
        </w:rPr>
        <w:t xml:space="preserve">la définition, </w:t>
      </w:r>
      <w:r w:rsidR="00FE1C5F">
        <w:rPr>
          <w:rStyle w:val="Aucun"/>
          <w:rFonts w:ascii="Times New Roman" w:hAnsi="Times New Roman"/>
          <w:bCs/>
          <w:color w:val="FF0000"/>
        </w:rPr>
        <w:t xml:space="preserve">tu peux évoquer  </w:t>
      </w:r>
      <w:r w:rsidR="003266DC">
        <w:rPr>
          <w:rStyle w:val="Aucun"/>
          <w:rFonts w:ascii="Times New Roman" w:hAnsi="Times New Roman"/>
          <w:bCs/>
          <w:color w:val="FF0000"/>
        </w:rPr>
        <w:t xml:space="preserve">b) </w:t>
      </w:r>
      <w:r w:rsidR="00D26D9B">
        <w:rPr>
          <w:rStyle w:val="Aucun"/>
          <w:rFonts w:ascii="Times New Roman" w:hAnsi="Times New Roman"/>
          <w:bCs/>
          <w:color w:val="FF0000"/>
        </w:rPr>
        <w:t>l’augmentation</w:t>
      </w:r>
      <w:r w:rsidR="00FE1C5F">
        <w:rPr>
          <w:rStyle w:val="Aucun"/>
          <w:rFonts w:ascii="Times New Roman" w:hAnsi="Times New Roman"/>
          <w:bCs/>
          <w:color w:val="FF0000"/>
        </w:rPr>
        <w:t xml:space="preserve"> de ce phénomène chiffres à l’appui, puis </w:t>
      </w:r>
      <w:r w:rsidR="003266DC">
        <w:rPr>
          <w:rStyle w:val="Aucun"/>
          <w:rFonts w:ascii="Times New Roman" w:hAnsi="Times New Roman"/>
          <w:bCs/>
          <w:color w:val="FF0000"/>
        </w:rPr>
        <w:t xml:space="preserve">c) </w:t>
      </w:r>
      <w:r w:rsidR="00FE1C5F">
        <w:rPr>
          <w:rStyle w:val="Aucun"/>
          <w:rFonts w:ascii="Times New Roman" w:hAnsi="Times New Roman"/>
          <w:bCs/>
          <w:color w:val="FF0000"/>
        </w:rPr>
        <w:t>les facteurs de ce succès pour les visiteurs &amp; pour les hôtes</w:t>
      </w:r>
      <w:r w:rsidR="004C60D5">
        <w:rPr>
          <w:rStyle w:val="Aucun"/>
          <w:rFonts w:ascii="Times New Roman" w:hAnsi="Times New Roman"/>
          <w:bCs/>
          <w:color w:val="FF0000"/>
        </w:rPr>
        <w:t xml:space="preserve"> (selon les</w:t>
      </w:r>
      <w:r w:rsidR="00FE1C5F">
        <w:rPr>
          <w:rStyle w:val="Aucun"/>
          <w:rFonts w:ascii="Times New Roman" w:hAnsi="Times New Roman"/>
          <w:bCs/>
          <w:color w:val="FF0000"/>
        </w:rPr>
        <w:t xml:space="preserve"> différents profils</w:t>
      </w:r>
      <w:r w:rsidR="004C60D5">
        <w:rPr>
          <w:rStyle w:val="Aucun"/>
          <w:rFonts w:ascii="Times New Roman" w:hAnsi="Times New Roman"/>
          <w:bCs/>
          <w:color w:val="FF0000"/>
        </w:rPr>
        <w:t xml:space="preserve"> d’hôtes</w:t>
      </w:r>
      <w:r w:rsidR="00FE1C5F">
        <w:rPr>
          <w:rStyle w:val="Aucun"/>
          <w:rFonts w:ascii="Times New Roman" w:hAnsi="Times New Roman"/>
          <w:bCs/>
          <w:color w:val="FF0000"/>
        </w:rPr>
        <w:t xml:space="preserve">), </w:t>
      </w:r>
      <w:r w:rsidR="003266DC">
        <w:rPr>
          <w:rStyle w:val="Aucun"/>
          <w:rFonts w:ascii="Times New Roman" w:hAnsi="Times New Roman"/>
          <w:bCs/>
          <w:color w:val="FF0000"/>
        </w:rPr>
        <w:t xml:space="preserve">d) </w:t>
      </w:r>
      <w:r w:rsidR="00FE1C5F">
        <w:rPr>
          <w:rStyle w:val="Aucun"/>
          <w:rFonts w:ascii="Times New Roman" w:hAnsi="Times New Roman"/>
          <w:bCs/>
          <w:color w:val="FF0000"/>
        </w:rPr>
        <w:t>les freins (régulation croissante, mais encore très localisée</w:t>
      </w:r>
      <w:r w:rsidR="000D4C51">
        <w:rPr>
          <w:rStyle w:val="Aucun"/>
          <w:rFonts w:ascii="Times New Roman" w:hAnsi="Times New Roman"/>
          <w:bCs/>
          <w:color w:val="FF0000"/>
        </w:rPr>
        <w:t xml:space="preserve"> + fluctuations touristiques…</w:t>
      </w:r>
      <w:r w:rsidR="00FE1C5F">
        <w:rPr>
          <w:rStyle w:val="Aucun"/>
          <w:rFonts w:ascii="Times New Roman" w:hAnsi="Times New Roman"/>
          <w:bCs/>
          <w:color w:val="FF0000"/>
        </w:rPr>
        <w:t xml:space="preserve">), </w:t>
      </w:r>
      <w:r w:rsidR="003266DC">
        <w:rPr>
          <w:rStyle w:val="Aucun"/>
          <w:rFonts w:ascii="Times New Roman" w:hAnsi="Times New Roman"/>
          <w:bCs/>
          <w:color w:val="FF0000"/>
        </w:rPr>
        <w:t xml:space="preserve">e) </w:t>
      </w:r>
      <w:r w:rsidR="004C60D5">
        <w:rPr>
          <w:rStyle w:val="Aucun"/>
          <w:rFonts w:ascii="Times New Roman" w:hAnsi="Times New Roman"/>
          <w:bCs/>
          <w:color w:val="FF0000"/>
        </w:rPr>
        <w:t>les</w:t>
      </w:r>
      <w:r w:rsidR="00FE1C5F">
        <w:rPr>
          <w:rStyle w:val="Aucun"/>
          <w:rFonts w:ascii="Times New Roman" w:hAnsi="Times New Roman"/>
          <w:bCs/>
          <w:color w:val="FF0000"/>
        </w:rPr>
        <w:t xml:space="preserve"> transformation</w:t>
      </w:r>
      <w:r w:rsidR="004C60D5">
        <w:rPr>
          <w:rStyle w:val="Aucun"/>
          <w:rFonts w:ascii="Times New Roman" w:hAnsi="Times New Roman"/>
          <w:bCs/>
          <w:color w:val="FF0000"/>
        </w:rPr>
        <w:t>s</w:t>
      </w:r>
      <w:r w:rsidR="00FE1C5F">
        <w:rPr>
          <w:rStyle w:val="Aucun"/>
          <w:rFonts w:ascii="Times New Roman" w:hAnsi="Times New Roman"/>
          <w:bCs/>
          <w:color w:val="FF0000"/>
        </w:rPr>
        <w:t xml:space="preserve"> du marché </w:t>
      </w:r>
      <w:r w:rsidR="00923B65">
        <w:rPr>
          <w:rStyle w:val="Aucun"/>
          <w:rFonts w:ascii="Times New Roman" w:hAnsi="Times New Roman"/>
          <w:bCs/>
          <w:color w:val="FF0000"/>
        </w:rPr>
        <w:t xml:space="preserve">ces 10 dernières années </w:t>
      </w:r>
      <w:r w:rsidR="00FE1C5F">
        <w:rPr>
          <w:rStyle w:val="Aucun"/>
          <w:rFonts w:ascii="Times New Roman" w:hAnsi="Times New Roman"/>
          <w:bCs/>
          <w:color w:val="FF0000"/>
        </w:rPr>
        <w:t xml:space="preserve">avec </w:t>
      </w:r>
      <w:r w:rsidR="004C60D5">
        <w:rPr>
          <w:rStyle w:val="Aucun"/>
          <w:rFonts w:ascii="Times New Roman" w:hAnsi="Times New Roman"/>
          <w:bCs/>
          <w:color w:val="FF0000"/>
        </w:rPr>
        <w:t>notamment l’</w:t>
      </w:r>
      <w:r w:rsidR="00FE1C5F">
        <w:rPr>
          <w:rStyle w:val="Aucun"/>
          <w:rFonts w:ascii="Times New Roman" w:hAnsi="Times New Roman"/>
          <w:bCs/>
          <w:color w:val="FF0000"/>
        </w:rPr>
        <w:t>augmentation des locations régulières aux dépens des locations occasionnelles</w:t>
      </w:r>
      <w:r w:rsidR="003266DC">
        <w:rPr>
          <w:rStyle w:val="Aucun"/>
          <w:rFonts w:ascii="Times New Roman" w:hAnsi="Times New Roman"/>
          <w:bCs/>
          <w:color w:val="FF0000"/>
        </w:rPr>
        <w:t xml:space="preserve">, f) </w:t>
      </w:r>
      <w:r w:rsidR="00923B65">
        <w:rPr>
          <w:rStyle w:val="Aucun"/>
          <w:rFonts w:ascii="Times New Roman" w:hAnsi="Times New Roman"/>
          <w:bCs/>
          <w:color w:val="FF0000"/>
        </w:rPr>
        <w:t xml:space="preserve">la nécessité d’avoir accès aux infos sur la fréquentation et pas seulement sur l’offre pour suivre ces transformations, </w:t>
      </w:r>
      <w:r w:rsidR="003266DC">
        <w:rPr>
          <w:rStyle w:val="Aucun"/>
          <w:rFonts w:ascii="Times New Roman" w:hAnsi="Times New Roman"/>
          <w:bCs/>
          <w:color w:val="FF0000"/>
        </w:rPr>
        <w:t>les problèmes d’accès à l’information selon les types de lieux (</w:t>
      </w:r>
      <w:r w:rsidR="00923B65">
        <w:rPr>
          <w:rStyle w:val="Aucun"/>
          <w:rFonts w:ascii="Times New Roman" w:hAnsi="Times New Roman"/>
          <w:bCs/>
          <w:color w:val="FF0000"/>
        </w:rPr>
        <w:t>en de</w:t>
      </w:r>
      <w:r w:rsidR="003266DC">
        <w:rPr>
          <w:rStyle w:val="Aucun"/>
          <w:rFonts w:ascii="Times New Roman" w:hAnsi="Times New Roman"/>
          <w:bCs/>
          <w:color w:val="FF0000"/>
        </w:rPr>
        <w:t xml:space="preserve">hors </w:t>
      </w:r>
      <w:r w:rsidR="00923B65">
        <w:rPr>
          <w:rStyle w:val="Aucun"/>
          <w:rFonts w:ascii="Times New Roman" w:hAnsi="Times New Roman"/>
          <w:bCs/>
          <w:color w:val="FF0000"/>
        </w:rPr>
        <w:t xml:space="preserve">des </w:t>
      </w:r>
      <w:r w:rsidR="003266DC">
        <w:rPr>
          <w:rStyle w:val="Aucun"/>
          <w:rFonts w:ascii="Times New Roman" w:hAnsi="Times New Roman"/>
          <w:bCs/>
          <w:color w:val="FF0000"/>
        </w:rPr>
        <w:t>centres des grandes métropoles) et la nature de l’information (sur la fréquentation réelle et pas seulement sur l’offre)</w:t>
      </w:r>
      <w:r w:rsidR="00DD71CA">
        <w:rPr>
          <w:rStyle w:val="Aucun"/>
          <w:rFonts w:ascii="Times New Roman" w:hAnsi="Times New Roman"/>
          <w:bCs/>
          <w:color w:val="FF0000"/>
        </w:rPr>
        <w:t>… g) présentation du sujet + problématique</w:t>
      </w:r>
      <w:r w:rsidR="00D445FD">
        <w:rPr>
          <w:rStyle w:val="Aucun"/>
          <w:rFonts w:ascii="Times New Roman" w:hAnsi="Times New Roman"/>
          <w:bCs/>
          <w:color w:val="FF0000"/>
        </w:rPr>
        <w:t xml:space="preserve"> + hypothèses</w:t>
      </w:r>
    </w:p>
    <w:p w14:paraId="514E2BD4" w14:textId="61F6F950" w:rsidR="004C60D5" w:rsidRPr="005913BE" w:rsidRDefault="00923B65" w:rsidP="005913BE">
      <w:pPr>
        <w:pStyle w:val="Pardfaut"/>
        <w:numPr>
          <w:ilvl w:val="0"/>
          <w:numId w:val="4"/>
        </w:numPr>
        <w:spacing w:before="20" w:after="20" w:line="264" w:lineRule="auto"/>
        <w:jc w:val="both"/>
        <w:rPr>
          <w:rStyle w:val="Aucun"/>
          <w:rFonts w:ascii="Times New Roman" w:hAnsi="Times New Roman"/>
          <w:bCs/>
          <w:color w:val="FF0000"/>
        </w:rPr>
      </w:pPr>
      <w:r>
        <w:rPr>
          <w:rStyle w:val="Aucun"/>
          <w:rFonts w:ascii="Times New Roman" w:hAnsi="Times New Roman"/>
          <w:bCs/>
          <w:color w:val="FF0000"/>
        </w:rPr>
        <w:t>Pour ce type de mémoire, il faudrait</w:t>
      </w:r>
      <w:r w:rsidR="004C60D5">
        <w:rPr>
          <w:rStyle w:val="Aucun"/>
          <w:rFonts w:ascii="Times New Roman" w:hAnsi="Times New Roman"/>
          <w:bCs/>
          <w:color w:val="FF0000"/>
        </w:rPr>
        <w:t xml:space="preserve"> </w:t>
      </w:r>
      <w:r w:rsidR="004C60D5" w:rsidRPr="00606127">
        <w:rPr>
          <w:rStyle w:val="Aucun"/>
          <w:rFonts w:ascii="Times New Roman" w:hAnsi="Times New Roman"/>
          <w:b/>
          <w:bCs/>
          <w:color w:val="FF0000"/>
        </w:rPr>
        <w:t xml:space="preserve">prendre </w:t>
      </w:r>
      <w:r w:rsidRPr="00606127">
        <w:rPr>
          <w:rStyle w:val="Aucun"/>
          <w:rFonts w:ascii="Times New Roman" w:hAnsi="Times New Roman"/>
          <w:b/>
          <w:bCs/>
          <w:color w:val="FF0000"/>
        </w:rPr>
        <w:t xml:space="preserve">un peu </w:t>
      </w:r>
      <w:r w:rsidR="004C60D5" w:rsidRPr="00606127">
        <w:rPr>
          <w:rStyle w:val="Aucun"/>
          <w:rFonts w:ascii="Times New Roman" w:hAnsi="Times New Roman"/>
          <w:b/>
          <w:bCs/>
          <w:color w:val="FF0000"/>
        </w:rPr>
        <w:t>plus de distance</w:t>
      </w:r>
      <w:r w:rsidR="00352897">
        <w:rPr>
          <w:rStyle w:val="Aucun"/>
          <w:rFonts w:ascii="Times New Roman" w:hAnsi="Times New Roman"/>
          <w:bCs/>
          <w:color w:val="FF0000"/>
        </w:rPr>
        <w:t xml:space="preserve"> dans le ton du texte</w:t>
      </w:r>
      <w:r w:rsidR="004C60D5">
        <w:rPr>
          <w:rStyle w:val="Aucun"/>
          <w:rFonts w:ascii="Times New Roman" w:hAnsi="Times New Roman"/>
          <w:bCs/>
          <w:color w:val="FF0000"/>
        </w:rPr>
        <w:t xml:space="preserve"> : par rapport aux critiques du phénomène </w:t>
      </w:r>
      <w:proofErr w:type="spellStart"/>
      <w:r w:rsidR="004C60D5">
        <w:rPr>
          <w:rStyle w:val="Aucun"/>
          <w:rFonts w:ascii="Times New Roman" w:hAnsi="Times New Roman"/>
          <w:bCs/>
          <w:color w:val="FF0000"/>
        </w:rPr>
        <w:t>Airbnb</w:t>
      </w:r>
      <w:proofErr w:type="spellEnd"/>
      <w:r w:rsidR="004C60D5">
        <w:rPr>
          <w:rStyle w:val="Aucun"/>
          <w:rFonts w:ascii="Times New Roman" w:hAnsi="Times New Roman"/>
          <w:bCs/>
          <w:color w:val="FF0000"/>
        </w:rPr>
        <w:t xml:space="preserve"> (</w:t>
      </w:r>
      <w:r w:rsidR="00B73793">
        <w:rPr>
          <w:rStyle w:val="Aucun"/>
          <w:rFonts w:ascii="Times New Roman" w:hAnsi="Times New Roman"/>
          <w:bCs/>
          <w:color w:val="FF0000"/>
        </w:rPr>
        <w:t>le</w:t>
      </w:r>
      <w:r w:rsidR="004C60D5">
        <w:rPr>
          <w:rStyle w:val="Aucun"/>
          <w:rFonts w:ascii="Times New Roman" w:hAnsi="Times New Roman"/>
          <w:bCs/>
          <w:color w:val="FF0000"/>
        </w:rPr>
        <w:t xml:space="preserve"> </w:t>
      </w:r>
      <w:r w:rsidR="00686DA7">
        <w:rPr>
          <w:rStyle w:val="Aucun"/>
          <w:rFonts w:ascii="Times New Roman" w:hAnsi="Times New Roman"/>
          <w:bCs/>
          <w:color w:val="FF0000"/>
        </w:rPr>
        <w:t xml:space="preserve">texte </w:t>
      </w:r>
      <w:r w:rsidR="004C60D5">
        <w:rPr>
          <w:rStyle w:val="Aucun"/>
          <w:rFonts w:ascii="Times New Roman" w:hAnsi="Times New Roman"/>
          <w:bCs/>
          <w:color w:val="FF0000"/>
        </w:rPr>
        <w:t xml:space="preserve">ne doit pas </w:t>
      </w:r>
      <w:r w:rsidR="00686DA7">
        <w:rPr>
          <w:rStyle w:val="Aucun"/>
          <w:rFonts w:ascii="Times New Roman" w:hAnsi="Times New Roman"/>
          <w:bCs/>
          <w:color w:val="FF0000"/>
        </w:rPr>
        <w:t>donner de jugement de valeur</w:t>
      </w:r>
      <w:r w:rsidR="004C60D5">
        <w:rPr>
          <w:rStyle w:val="Aucun"/>
          <w:rFonts w:ascii="Times New Roman" w:hAnsi="Times New Roman"/>
          <w:bCs/>
          <w:color w:val="FF0000"/>
        </w:rPr>
        <w:t xml:space="preserve"> –et notamment pas d’entrée de jeu </w:t>
      </w:r>
      <w:r w:rsidR="003266DC">
        <w:rPr>
          <w:rStyle w:val="Aucun"/>
          <w:rFonts w:ascii="Times New Roman" w:hAnsi="Times New Roman"/>
          <w:bCs/>
          <w:color w:val="FF0000"/>
        </w:rPr>
        <w:t>en intro</w:t>
      </w:r>
      <w:r>
        <w:rPr>
          <w:rStyle w:val="Aucun"/>
          <w:rFonts w:ascii="Times New Roman" w:hAnsi="Times New Roman"/>
          <w:bCs/>
          <w:color w:val="FF0000"/>
        </w:rPr>
        <w:t>, il me semble que c’est un peu le cas dans la version actuelle</w:t>
      </w:r>
      <w:r w:rsidR="004C60D5">
        <w:rPr>
          <w:rStyle w:val="Aucun"/>
          <w:rFonts w:ascii="Times New Roman" w:hAnsi="Times New Roman"/>
          <w:bCs/>
          <w:color w:val="FF0000"/>
        </w:rPr>
        <w:t>- mais décrire et comprendre</w:t>
      </w:r>
      <w:r w:rsidR="003266DC">
        <w:rPr>
          <w:rStyle w:val="Aucun"/>
          <w:rFonts w:ascii="Times New Roman" w:hAnsi="Times New Roman"/>
          <w:bCs/>
          <w:color w:val="FF0000"/>
        </w:rPr>
        <w:t xml:space="preserve"> le développement de la location saisonnière et ses enjeux), </w:t>
      </w:r>
      <w:r w:rsidR="00FF7B37">
        <w:rPr>
          <w:rStyle w:val="Aucun"/>
          <w:rFonts w:ascii="Times New Roman" w:hAnsi="Times New Roman"/>
          <w:bCs/>
          <w:color w:val="FF0000"/>
        </w:rPr>
        <w:t xml:space="preserve">ou bien </w:t>
      </w:r>
      <w:r w:rsidR="003266DC">
        <w:rPr>
          <w:rStyle w:val="Aucun"/>
          <w:rFonts w:ascii="Times New Roman" w:hAnsi="Times New Roman"/>
          <w:bCs/>
          <w:color w:val="FF0000"/>
        </w:rPr>
        <w:t xml:space="preserve">par rapport aux autres travaux scientifiques (notamment le rapport de l’IPR : suggestions </w:t>
      </w:r>
      <w:proofErr w:type="spellStart"/>
      <w:r w:rsidR="00686DA7">
        <w:rPr>
          <w:rStyle w:val="Aucun"/>
          <w:rFonts w:ascii="Times New Roman" w:hAnsi="Times New Roman"/>
          <w:bCs/>
          <w:color w:val="FF0000"/>
        </w:rPr>
        <w:t>ds</w:t>
      </w:r>
      <w:proofErr w:type="spellEnd"/>
      <w:r w:rsidR="00686DA7">
        <w:rPr>
          <w:rStyle w:val="Aucun"/>
          <w:rFonts w:ascii="Times New Roman" w:hAnsi="Times New Roman"/>
          <w:bCs/>
          <w:color w:val="FF0000"/>
        </w:rPr>
        <w:t xml:space="preserve"> les commentaires détaillés pour trouver d’autres références)</w:t>
      </w:r>
      <w:r w:rsidR="003266DC">
        <w:rPr>
          <w:rStyle w:val="Aucun"/>
          <w:rFonts w:ascii="Times New Roman" w:hAnsi="Times New Roman"/>
          <w:bCs/>
          <w:color w:val="FF0000"/>
        </w:rPr>
        <w:t>)</w:t>
      </w:r>
    </w:p>
    <w:p w14:paraId="2AD3FC31" w14:textId="0BCA9D44" w:rsidR="00923B65" w:rsidRDefault="00121C21" w:rsidP="00923B65">
      <w:pPr>
        <w:pStyle w:val="Pardfaut"/>
        <w:numPr>
          <w:ilvl w:val="0"/>
          <w:numId w:val="4"/>
        </w:numPr>
        <w:spacing w:before="20" w:after="20" w:line="264" w:lineRule="auto"/>
        <w:jc w:val="both"/>
        <w:rPr>
          <w:rStyle w:val="Aucun"/>
          <w:rFonts w:ascii="Times New Roman" w:hAnsi="Times New Roman"/>
          <w:bCs/>
          <w:color w:val="FF0000"/>
        </w:rPr>
      </w:pPr>
      <w:r w:rsidRPr="00606127">
        <w:rPr>
          <w:rStyle w:val="Aucun"/>
          <w:rFonts w:ascii="Times New Roman" w:hAnsi="Times New Roman"/>
          <w:b/>
          <w:bCs/>
          <w:color w:val="FF0000"/>
        </w:rPr>
        <w:t>Bien montrer les enjeux</w:t>
      </w:r>
      <w:r w:rsidR="00606127">
        <w:rPr>
          <w:rStyle w:val="Aucun"/>
          <w:rFonts w:ascii="Times New Roman" w:hAnsi="Times New Roman"/>
          <w:bCs/>
          <w:color w:val="FF0000"/>
        </w:rPr>
        <w:t xml:space="preserve"> </w:t>
      </w:r>
      <w:r w:rsidR="00606127" w:rsidRPr="00606127">
        <w:rPr>
          <w:rStyle w:val="Aucun"/>
          <w:rFonts w:ascii="Times New Roman" w:hAnsi="Times New Roman"/>
          <w:b/>
          <w:bCs/>
          <w:color w:val="FF0000"/>
        </w:rPr>
        <w:t>liés précisément à ton sujet</w:t>
      </w:r>
      <w:r w:rsidRPr="00923B65">
        <w:rPr>
          <w:rStyle w:val="Aucun"/>
          <w:rFonts w:ascii="Times New Roman" w:hAnsi="Times New Roman"/>
          <w:bCs/>
          <w:color w:val="FF0000"/>
        </w:rPr>
        <w:t> : pourquoi c’est important de documenter le développement d’</w:t>
      </w:r>
      <w:proofErr w:type="spellStart"/>
      <w:r w:rsidRPr="00923B65">
        <w:rPr>
          <w:rStyle w:val="Aucun"/>
          <w:rFonts w:ascii="Times New Roman" w:hAnsi="Times New Roman"/>
          <w:bCs/>
          <w:color w:val="FF0000"/>
        </w:rPr>
        <w:t>Airbnb</w:t>
      </w:r>
      <w:proofErr w:type="spellEnd"/>
      <w:r w:rsidRPr="00923B65">
        <w:rPr>
          <w:rStyle w:val="Aucun"/>
          <w:rFonts w:ascii="Times New Roman" w:hAnsi="Times New Roman"/>
          <w:bCs/>
          <w:color w:val="FF0000"/>
        </w:rPr>
        <w:t xml:space="preserve"> dans les communes de banlieue ?</w:t>
      </w:r>
      <w:r w:rsidR="00923B65" w:rsidRPr="00923B65">
        <w:rPr>
          <w:rStyle w:val="Aucun"/>
          <w:rFonts w:ascii="Times New Roman" w:hAnsi="Times New Roman"/>
          <w:bCs/>
          <w:color w:val="FF0000"/>
        </w:rPr>
        <w:t xml:space="preserve"> et pourquoi </w:t>
      </w:r>
      <w:r w:rsidRPr="00923B65">
        <w:rPr>
          <w:rStyle w:val="Aucun"/>
          <w:rFonts w:ascii="Times New Roman" w:hAnsi="Times New Roman"/>
          <w:bCs/>
          <w:color w:val="FF0000"/>
        </w:rPr>
        <w:t xml:space="preserve">c’est important de conduire une analyse critique de la base </w:t>
      </w:r>
      <w:proofErr w:type="spellStart"/>
      <w:r w:rsidRPr="00923B65">
        <w:rPr>
          <w:rStyle w:val="Aucun"/>
          <w:rFonts w:ascii="Times New Roman" w:hAnsi="Times New Roman"/>
          <w:bCs/>
          <w:color w:val="FF0000"/>
        </w:rPr>
        <w:t>AirDNA</w:t>
      </w:r>
      <w:proofErr w:type="spellEnd"/>
      <w:r w:rsidRPr="00923B65">
        <w:rPr>
          <w:rStyle w:val="Aucun"/>
          <w:rFonts w:ascii="Times New Roman" w:hAnsi="Times New Roman"/>
          <w:bCs/>
          <w:color w:val="FF0000"/>
        </w:rPr>
        <w:t> ?</w:t>
      </w:r>
      <w:r w:rsidR="00923B65">
        <w:rPr>
          <w:rStyle w:val="Aucun"/>
          <w:rFonts w:ascii="Times New Roman" w:hAnsi="Times New Roman"/>
          <w:bCs/>
          <w:color w:val="FF0000"/>
        </w:rPr>
        <w:t xml:space="preserve"> </w:t>
      </w:r>
      <w:r w:rsidR="00B73793">
        <w:rPr>
          <w:rStyle w:val="Aucun"/>
          <w:rFonts w:ascii="Times New Roman" w:hAnsi="Times New Roman"/>
          <w:bCs/>
          <w:color w:val="FF0000"/>
        </w:rPr>
        <w:t xml:space="preserve">dans cette première version </w:t>
      </w:r>
      <w:r w:rsidR="00923B65">
        <w:rPr>
          <w:rStyle w:val="Aucun"/>
          <w:rFonts w:ascii="Times New Roman" w:hAnsi="Times New Roman"/>
          <w:bCs/>
          <w:color w:val="FF0000"/>
        </w:rPr>
        <w:t>c’est parfois difficile de comprendre l’enchaînement des paragraphes, de savoir où tu veux en venir (</w:t>
      </w:r>
      <w:proofErr w:type="spellStart"/>
      <w:r w:rsidR="00923B65">
        <w:rPr>
          <w:rStyle w:val="Aucun"/>
          <w:rFonts w:ascii="Times New Roman" w:hAnsi="Times New Roman"/>
          <w:bCs/>
          <w:color w:val="FF0000"/>
        </w:rPr>
        <w:t>cf</w:t>
      </w:r>
      <w:proofErr w:type="spellEnd"/>
      <w:r w:rsidR="00923B65">
        <w:rPr>
          <w:rStyle w:val="Aucun"/>
          <w:rFonts w:ascii="Times New Roman" w:hAnsi="Times New Roman"/>
          <w:bCs/>
          <w:color w:val="FF0000"/>
        </w:rPr>
        <w:t xml:space="preserve"> </w:t>
      </w:r>
      <w:proofErr w:type="spellStart"/>
      <w:r w:rsidR="00923B65">
        <w:rPr>
          <w:rStyle w:val="Aucun"/>
          <w:rFonts w:ascii="Times New Roman" w:hAnsi="Times New Roman"/>
          <w:bCs/>
          <w:color w:val="FF0000"/>
        </w:rPr>
        <w:t>qqs</w:t>
      </w:r>
      <w:proofErr w:type="spellEnd"/>
      <w:r w:rsidR="00923B65">
        <w:rPr>
          <w:rStyle w:val="Aucun"/>
          <w:rFonts w:ascii="Times New Roman" w:hAnsi="Times New Roman"/>
          <w:bCs/>
          <w:color w:val="FF0000"/>
        </w:rPr>
        <w:t xml:space="preserve"> exemples en commentaires </w:t>
      </w:r>
      <w:proofErr w:type="spellStart"/>
      <w:r w:rsidR="00923B65">
        <w:rPr>
          <w:rStyle w:val="Aucun"/>
          <w:rFonts w:ascii="Times New Roman" w:hAnsi="Times New Roman"/>
          <w:bCs/>
          <w:color w:val="FF0000"/>
        </w:rPr>
        <w:t>ds</w:t>
      </w:r>
      <w:proofErr w:type="spellEnd"/>
      <w:r w:rsidR="00923B65">
        <w:rPr>
          <w:rStyle w:val="Aucun"/>
          <w:rFonts w:ascii="Times New Roman" w:hAnsi="Times New Roman"/>
          <w:bCs/>
          <w:color w:val="FF0000"/>
        </w:rPr>
        <w:t xml:space="preserve"> la suite du texte). Ce sera plus fluide quand tu auras exprimé clairement la problématique : tu pourras </w:t>
      </w:r>
      <w:r w:rsidR="00606127">
        <w:rPr>
          <w:rStyle w:val="Aucun"/>
          <w:rFonts w:ascii="Times New Roman" w:hAnsi="Times New Roman"/>
          <w:bCs/>
          <w:color w:val="FF0000"/>
        </w:rPr>
        <w:t xml:space="preserve">mieux </w:t>
      </w:r>
      <w:r w:rsidR="00923B65">
        <w:rPr>
          <w:rStyle w:val="Aucun"/>
          <w:rFonts w:ascii="Times New Roman" w:hAnsi="Times New Roman"/>
          <w:bCs/>
          <w:color w:val="FF0000"/>
        </w:rPr>
        <w:t>montrer à chaque fois en quoi chaque nouveau paragraphe répond à ta problématique</w:t>
      </w:r>
    </w:p>
    <w:p w14:paraId="3C65BBAD" w14:textId="6A1B0D24" w:rsidR="00121C21" w:rsidRPr="00923B65" w:rsidRDefault="00121C21" w:rsidP="00923B65">
      <w:pPr>
        <w:pStyle w:val="Pardfaut"/>
        <w:spacing w:before="20" w:after="20" w:line="264" w:lineRule="auto"/>
        <w:ind w:left="720"/>
        <w:jc w:val="both"/>
        <w:rPr>
          <w:rStyle w:val="Aucun"/>
          <w:rFonts w:ascii="Times New Roman" w:hAnsi="Times New Roman"/>
          <w:bCs/>
          <w:color w:val="FF0000"/>
        </w:rPr>
      </w:pPr>
    </w:p>
    <w:p w14:paraId="25DDBED4" w14:textId="77777777" w:rsidR="00E7667B" w:rsidRDefault="00E7667B">
      <w:pPr>
        <w:pStyle w:val="Pardfaut"/>
        <w:spacing w:before="20" w:after="20" w:line="264" w:lineRule="auto"/>
        <w:jc w:val="both"/>
        <w:rPr>
          <w:rStyle w:val="Aucun"/>
          <w:rFonts w:ascii="Times New Roman" w:hAnsi="Times New Roman"/>
          <w:b/>
          <w:bCs/>
          <w:color w:val="222222"/>
        </w:rPr>
      </w:pPr>
    </w:p>
    <w:p w14:paraId="46EEA2D5" w14:textId="4996B1C4" w:rsidR="005913BE" w:rsidRPr="00606127" w:rsidRDefault="005913BE" w:rsidP="005913BE">
      <w:pPr>
        <w:pStyle w:val="Pardfaut"/>
        <w:spacing w:before="20" w:after="20" w:line="264" w:lineRule="auto"/>
        <w:jc w:val="both"/>
        <w:rPr>
          <w:rStyle w:val="Aucun"/>
          <w:rFonts w:ascii="Times New Roman" w:hAnsi="Times New Roman"/>
          <w:b/>
          <w:bCs/>
          <w:color w:val="FF0000"/>
        </w:rPr>
      </w:pPr>
      <w:r w:rsidRPr="00606127">
        <w:rPr>
          <w:rStyle w:val="Aucun"/>
          <w:rFonts w:ascii="Times New Roman" w:hAnsi="Times New Roman"/>
          <w:b/>
          <w:bCs/>
          <w:color w:val="FF0000"/>
        </w:rPr>
        <w:lastRenderedPageBreak/>
        <w:t>Sur la 1</w:t>
      </w:r>
      <w:r w:rsidRPr="00606127">
        <w:rPr>
          <w:rStyle w:val="Aucun"/>
          <w:rFonts w:ascii="Times New Roman" w:hAnsi="Times New Roman"/>
          <w:b/>
          <w:bCs/>
          <w:color w:val="FF0000"/>
          <w:vertAlign w:val="superscript"/>
        </w:rPr>
        <w:t>ère</w:t>
      </w:r>
      <w:r w:rsidRPr="00606127">
        <w:rPr>
          <w:rStyle w:val="Aucun"/>
          <w:rFonts w:ascii="Times New Roman" w:hAnsi="Times New Roman"/>
          <w:b/>
          <w:bCs/>
          <w:color w:val="FF0000"/>
        </w:rPr>
        <w:t xml:space="preserve"> partie :</w:t>
      </w:r>
    </w:p>
    <w:p w14:paraId="352E8AEA" w14:textId="549C56C3" w:rsidR="00316CD4" w:rsidRDefault="00316CD4" w:rsidP="00316CD4">
      <w:pPr>
        <w:pStyle w:val="Pardfaut"/>
        <w:numPr>
          <w:ilvl w:val="0"/>
          <w:numId w:val="8"/>
        </w:numPr>
        <w:spacing w:before="20" w:after="20" w:line="264" w:lineRule="auto"/>
        <w:jc w:val="both"/>
        <w:rPr>
          <w:rStyle w:val="Aucun"/>
          <w:rFonts w:ascii="Times New Roman" w:hAnsi="Times New Roman"/>
          <w:bCs/>
          <w:color w:val="FF0000"/>
        </w:rPr>
      </w:pPr>
      <w:r>
        <w:rPr>
          <w:rStyle w:val="Aucun"/>
          <w:rFonts w:ascii="Times New Roman" w:hAnsi="Times New Roman"/>
          <w:bCs/>
          <w:color w:val="FF0000"/>
        </w:rPr>
        <w:t xml:space="preserve">La description par échelles de la présence des locations saisonnières (France, IDF, </w:t>
      </w:r>
      <w:proofErr w:type="spellStart"/>
      <w:r>
        <w:rPr>
          <w:rStyle w:val="Aucun"/>
          <w:rFonts w:ascii="Times New Roman" w:hAnsi="Times New Roman"/>
          <w:bCs/>
          <w:color w:val="FF0000"/>
        </w:rPr>
        <w:t>HdSeine</w:t>
      </w:r>
      <w:proofErr w:type="spellEnd"/>
      <w:r>
        <w:rPr>
          <w:rStyle w:val="Aucun"/>
          <w:rFonts w:ascii="Times New Roman" w:hAnsi="Times New Roman"/>
          <w:bCs/>
          <w:color w:val="FF0000"/>
        </w:rPr>
        <w:t xml:space="preserve">…) fonctionne bien, mais </w:t>
      </w:r>
      <w:r w:rsidR="00606127">
        <w:rPr>
          <w:rStyle w:val="Aucun"/>
          <w:rFonts w:ascii="Times New Roman" w:hAnsi="Times New Roman"/>
          <w:bCs/>
          <w:color w:val="FF0000"/>
        </w:rPr>
        <w:t xml:space="preserve">pour mieux l’inscrire dans une démonstration liée à ta problématique, </w:t>
      </w:r>
      <w:r w:rsidR="00B73793">
        <w:rPr>
          <w:rStyle w:val="Aucun"/>
          <w:rFonts w:ascii="Times New Roman" w:hAnsi="Times New Roman"/>
          <w:bCs/>
          <w:color w:val="FF0000"/>
        </w:rPr>
        <w:t>ce serait mieux il me semble de</w:t>
      </w:r>
      <w:r>
        <w:rPr>
          <w:rStyle w:val="Aucun"/>
          <w:rFonts w:ascii="Times New Roman" w:hAnsi="Times New Roman"/>
          <w:bCs/>
          <w:color w:val="FF0000"/>
        </w:rPr>
        <w:t xml:space="preserve"> </w:t>
      </w:r>
      <w:r w:rsidRPr="00AB47ED">
        <w:rPr>
          <w:rStyle w:val="Aucun"/>
          <w:rFonts w:ascii="Times New Roman" w:hAnsi="Times New Roman"/>
          <w:b/>
          <w:bCs/>
          <w:color w:val="FF0000"/>
        </w:rPr>
        <w:t>commencer cette partie par des éléments plus théoriques</w:t>
      </w:r>
      <w:r>
        <w:rPr>
          <w:rStyle w:val="Aucun"/>
          <w:rFonts w:ascii="Times New Roman" w:hAnsi="Times New Roman"/>
          <w:bCs/>
          <w:color w:val="FF0000"/>
        </w:rPr>
        <w:t xml:space="preserve">, expliquer d’abord quels sont les liens entre </w:t>
      </w:r>
      <w:r w:rsidR="00B73793">
        <w:rPr>
          <w:rStyle w:val="Aucun"/>
          <w:rFonts w:ascii="Times New Roman" w:hAnsi="Times New Roman"/>
          <w:bCs/>
          <w:color w:val="FF0000"/>
        </w:rPr>
        <w:t>la présence croissante</w:t>
      </w:r>
      <w:r>
        <w:rPr>
          <w:rStyle w:val="Aucun"/>
          <w:rFonts w:ascii="Times New Roman" w:hAnsi="Times New Roman"/>
          <w:bCs/>
          <w:color w:val="FF0000"/>
        </w:rPr>
        <w:t xml:space="preserve"> de ces locations et le fonctionnement plus général du marché immobilier : en gros </w:t>
      </w:r>
      <w:r w:rsidRPr="00AB47ED">
        <w:rPr>
          <w:rStyle w:val="Aucun"/>
          <w:rFonts w:ascii="Times New Roman" w:hAnsi="Times New Roman"/>
          <w:b/>
          <w:bCs/>
          <w:color w:val="FF0000"/>
        </w:rPr>
        <w:t>commencer par ton 1.3 actuel,</w:t>
      </w:r>
      <w:r>
        <w:rPr>
          <w:rStyle w:val="Aucun"/>
          <w:rFonts w:ascii="Times New Roman" w:hAnsi="Times New Roman"/>
          <w:bCs/>
          <w:color w:val="FF0000"/>
        </w:rPr>
        <w:t xml:space="preserve"> en rappelant les hypothèses de l’ANR </w:t>
      </w:r>
      <w:proofErr w:type="spellStart"/>
      <w:r>
        <w:rPr>
          <w:rStyle w:val="Aucun"/>
          <w:rFonts w:ascii="Times New Roman" w:hAnsi="Times New Roman"/>
          <w:bCs/>
          <w:color w:val="FF0000"/>
        </w:rPr>
        <w:t>Whisdom</w:t>
      </w:r>
      <w:proofErr w:type="spellEnd"/>
      <w:r>
        <w:rPr>
          <w:rStyle w:val="Aucun"/>
          <w:rFonts w:ascii="Times New Roman" w:hAnsi="Times New Roman"/>
          <w:bCs/>
          <w:color w:val="FF0000"/>
        </w:rPr>
        <w:t>, en montrant comment ton travail s’inscrit dans le 3</w:t>
      </w:r>
      <w:r w:rsidRPr="00316CD4">
        <w:rPr>
          <w:rStyle w:val="Aucun"/>
          <w:rFonts w:ascii="Times New Roman" w:hAnsi="Times New Roman"/>
          <w:bCs/>
          <w:color w:val="FF0000"/>
          <w:vertAlign w:val="superscript"/>
        </w:rPr>
        <w:t>e</w:t>
      </w:r>
      <w:r>
        <w:rPr>
          <w:rStyle w:val="Aucun"/>
          <w:rFonts w:ascii="Times New Roman" w:hAnsi="Times New Roman"/>
          <w:bCs/>
          <w:color w:val="FF0000"/>
        </w:rPr>
        <w:t xml:space="preserve"> axe de ce projet de recherche (</w:t>
      </w:r>
      <w:proofErr w:type="spellStart"/>
      <w:r>
        <w:rPr>
          <w:rStyle w:val="Aucun"/>
          <w:rFonts w:ascii="Times New Roman" w:hAnsi="Times New Roman"/>
          <w:bCs/>
          <w:color w:val="FF0000"/>
        </w:rPr>
        <w:t>qqs</w:t>
      </w:r>
      <w:proofErr w:type="spellEnd"/>
      <w:r>
        <w:rPr>
          <w:rStyle w:val="Aucun"/>
          <w:rFonts w:ascii="Times New Roman" w:hAnsi="Times New Roman"/>
          <w:bCs/>
          <w:color w:val="FF0000"/>
        </w:rPr>
        <w:t xml:space="preserve"> propositions dans les commentaires ci-dessous), en expliquant le choix des communes</w:t>
      </w:r>
      <w:r w:rsidR="00B73793">
        <w:rPr>
          <w:rStyle w:val="Aucun"/>
          <w:rFonts w:ascii="Times New Roman" w:hAnsi="Times New Roman"/>
          <w:bCs/>
          <w:color w:val="FF0000"/>
        </w:rPr>
        <w:t xml:space="preserve"> qui font l’objet d’</w:t>
      </w:r>
      <w:r>
        <w:rPr>
          <w:rStyle w:val="Aucun"/>
          <w:rFonts w:ascii="Times New Roman" w:hAnsi="Times New Roman"/>
          <w:bCs/>
          <w:color w:val="FF0000"/>
        </w:rPr>
        <w:t xml:space="preserve">études de cas </w:t>
      </w:r>
    </w:p>
    <w:p w14:paraId="51E4E91B" w14:textId="18E3FF2F" w:rsidR="00316CD4" w:rsidRDefault="00FE7CAD" w:rsidP="005913BE">
      <w:pPr>
        <w:pStyle w:val="Pardfaut"/>
        <w:numPr>
          <w:ilvl w:val="0"/>
          <w:numId w:val="5"/>
        </w:numPr>
        <w:spacing w:before="20" w:after="20" w:line="264" w:lineRule="auto"/>
        <w:jc w:val="both"/>
        <w:rPr>
          <w:rStyle w:val="Aucun"/>
          <w:rFonts w:ascii="Times New Roman" w:hAnsi="Times New Roman"/>
          <w:bCs/>
          <w:color w:val="FF0000"/>
        </w:rPr>
      </w:pPr>
      <w:r>
        <w:rPr>
          <w:rStyle w:val="Aucun"/>
          <w:rFonts w:ascii="Times New Roman" w:hAnsi="Times New Roman"/>
          <w:bCs/>
          <w:color w:val="FF0000"/>
        </w:rPr>
        <w:t xml:space="preserve">La </w:t>
      </w:r>
      <w:r w:rsidRPr="00AB47ED">
        <w:rPr>
          <w:rStyle w:val="Aucun"/>
          <w:rFonts w:ascii="Times New Roman" w:hAnsi="Times New Roman"/>
          <w:b/>
          <w:bCs/>
          <w:color w:val="FF0000"/>
        </w:rPr>
        <w:t>présentation des restrictions législatives</w:t>
      </w:r>
      <w:r>
        <w:rPr>
          <w:rStyle w:val="Aucun"/>
          <w:rFonts w:ascii="Times New Roman" w:hAnsi="Times New Roman"/>
          <w:bCs/>
          <w:color w:val="FF0000"/>
        </w:rPr>
        <w:t xml:space="preserve"> </w:t>
      </w:r>
      <w:r w:rsidR="00FF7B37">
        <w:rPr>
          <w:rStyle w:val="Aucun"/>
          <w:rFonts w:ascii="Times New Roman" w:hAnsi="Times New Roman"/>
          <w:bCs/>
          <w:color w:val="FF0000"/>
        </w:rPr>
        <w:t>et de leurs effets n’étant pas au cœur de ton sujet</w:t>
      </w:r>
      <w:r w:rsidR="007A638E">
        <w:rPr>
          <w:rStyle w:val="Aucun"/>
          <w:rFonts w:ascii="Times New Roman" w:hAnsi="Times New Roman"/>
          <w:bCs/>
          <w:color w:val="FF0000"/>
        </w:rPr>
        <w:t>,</w:t>
      </w:r>
      <w:r w:rsidR="00FF7B37">
        <w:rPr>
          <w:rStyle w:val="Aucun"/>
          <w:rFonts w:ascii="Times New Roman" w:hAnsi="Times New Roman"/>
          <w:bCs/>
          <w:color w:val="FF0000"/>
        </w:rPr>
        <w:t xml:space="preserve"> </w:t>
      </w:r>
      <w:r w:rsidR="00B73793">
        <w:rPr>
          <w:rStyle w:val="Aucun"/>
          <w:rFonts w:ascii="Times New Roman" w:hAnsi="Times New Roman"/>
          <w:bCs/>
          <w:color w:val="FF0000"/>
        </w:rPr>
        <w:t xml:space="preserve">je ne suis pas totalement convaincue par le fait d’y consacrer une sous-partie entière, </w:t>
      </w:r>
      <w:r w:rsidR="00FF7B37">
        <w:rPr>
          <w:rStyle w:val="Aucun"/>
          <w:rFonts w:ascii="Times New Roman" w:hAnsi="Times New Roman"/>
          <w:bCs/>
          <w:color w:val="FF0000"/>
        </w:rPr>
        <w:t xml:space="preserve">il faudrait trouver un moyen de mieux </w:t>
      </w:r>
      <w:r w:rsidR="00B73793">
        <w:rPr>
          <w:rStyle w:val="Aucun"/>
          <w:rFonts w:ascii="Times New Roman" w:hAnsi="Times New Roman"/>
          <w:bCs/>
          <w:color w:val="FF0000"/>
        </w:rPr>
        <w:t xml:space="preserve">l’articuler à ta problématique. Par exemple </w:t>
      </w:r>
      <w:r w:rsidR="00233EA2">
        <w:rPr>
          <w:rStyle w:val="Aucun"/>
          <w:rFonts w:ascii="Times New Roman" w:hAnsi="Times New Roman"/>
          <w:bCs/>
          <w:color w:val="FF0000"/>
        </w:rPr>
        <w:t xml:space="preserve">tu pourrais </w:t>
      </w:r>
      <w:r w:rsidR="00B73793">
        <w:rPr>
          <w:rStyle w:val="Aucun"/>
          <w:rFonts w:ascii="Times New Roman" w:hAnsi="Times New Roman"/>
          <w:bCs/>
          <w:color w:val="FF0000"/>
        </w:rPr>
        <w:t>re</w:t>
      </w:r>
      <w:r w:rsidR="00923B65">
        <w:rPr>
          <w:rStyle w:val="Aucun"/>
          <w:rFonts w:ascii="Times New Roman" w:hAnsi="Times New Roman"/>
          <w:bCs/>
          <w:color w:val="FF0000"/>
        </w:rPr>
        <w:t xml:space="preserve">partir </w:t>
      </w:r>
      <w:r w:rsidR="00B73793">
        <w:rPr>
          <w:rStyle w:val="Aucun"/>
          <w:rFonts w:ascii="Times New Roman" w:hAnsi="Times New Roman"/>
          <w:bCs/>
          <w:color w:val="FF0000"/>
        </w:rPr>
        <w:t xml:space="preserve">de l’état des lieux sur l’évolution </w:t>
      </w:r>
      <w:r w:rsidR="00923B65">
        <w:rPr>
          <w:rStyle w:val="Aucun"/>
          <w:rFonts w:ascii="Times New Roman" w:hAnsi="Times New Roman"/>
          <w:bCs/>
          <w:color w:val="FF0000"/>
        </w:rPr>
        <w:t xml:space="preserve">de la présence des locations </w:t>
      </w:r>
      <w:proofErr w:type="spellStart"/>
      <w:r w:rsidR="00923B65">
        <w:rPr>
          <w:rStyle w:val="Aucun"/>
          <w:rFonts w:ascii="Times New Roman" w:hAnsi="Times New Roman"/>
          <w:bCs/>
          <w:color w:val="FF0000"/>
        </w:rPr>
        <w:t>Airbnb</w:t>
      </w:r>
      <w:proofErr w:type="spellEnd"/>
      <w:r w:rsidR="00AB47ED">
        <w:rPr>
          <w:rStyle w:val="Aucun"/>
          <w:rFonts w:ascii="Times New Roman" w:hAnsi="Times New Roman"/>
          <w:bCs/>
          <w:color w:val="FF0000"/>
        </w:rPr>
        <w:t>, et questionner les facteurs explicatifs de ces évolutions. Parmi les facteurs explicatifs, tu pourrais</w:t>
      </w:r>
      <w:r w:rsidR="00923B65">
        <w:rPr>
          <w:rStyle w:val="Aucun"/>
          <w:rFonts w:ascii="Times New Roman" w:hAnsi="Times New Roman"/>
          <w:bCs/>
          <w:color w:val="FF0000"/>
        </w:rPr>
        <w:t xml:space="preserve"> </w:t>
      </w:r>
      <w:r w:rsidR="00233EA2">
        <w:rPr>
          <w:rStyle w:val="Aucun"/>
          <w:rFonts w:ascii="Times New Roman" w:hAnsi="Times New Roman"/>
          <w:bCs/>
          <w:color w:val="FF0000"/>
        </w:rPr>
        <w:t>po</w:t>
      </w:r>
      <w:r w:rsidR="007A638E">
        <w:rPr>
          <w:rStyle w:val="Aucun"/>
          <w:rFonts w:ascii="Times New Roman" w:hAnsi="Times New Roman"/>
          <w:bCs/>
          <w:color w:val="FF0000"/>
        </w:rPr>
        <w:t xml:space="preserve">ser la question des effets de ces </w:t>
      </w:r>
      <w:r w:rsidR="00233EA2">
        <w:rPr>
          <w:rStyle w:val="Aucun"/>
          <w:rFonts w:ascii="Times New Roman" w:hAnsi="Times New Roman"/>
          <w:bCs/>
          <w:color w:val="FF0000"/>
        </w:rPr>
        <w:t>réglementations</w:t>
      </w:r>
      <w:r w:rsidR="007A638E">
        <w:rPr>
          <w:rStyle w:val="Aucun"/>
          <w:rFonts w:ascii="Times New Roman" w:hAnsi="Times New Roman"/>
          <w:bCs/>
          <w:color w:val="FF0000"/>
        </w:rPr>
        <w:t xml:space="preserve"> sur </w:t>
      </w:r>
      <w:r w:rsidR="00316CD4">
        <w:rPr>
          <w:rStyle w:val="Aucun"/>
          <w:rFonts w:ascii="Times New Roman" w:hAnsi="Times New Roman"/>
          <w:bCs/>
          <w:color w:val="FF0000"/>
        </w:rPr>
        <w:t>la diffusion du phénomène (</w:t>
      </w:r>
      <w:r w:rsidR="00AB47ED">
        <w:rPr>
          <w:rStyle w:val="Aucun"/>
          <w:rFonts w:ascii="Times New Roman" w:hAnsi="Times New Roman"/>
          <w:bCs/>
          <w:color w:val="FF0000"/>
        </w:rPr>
        <w:t xml:space="preserve">par ex </w:t>
      </w:r>
      <w:r w:rsidR="00316CD4">
        <w:rPr>
          <w:rStyle w:val="Aucun"/>
          <w:rFonts w:ascii="Times New Roman" w:hAnsi="Times New Roman"/>
          <w:bCs/>
          <w:color w:val="FF0000"/>
        </w:rPr>
        <w:t xml:space="preserve">ralentissement de la progression dans Paris intra-muros, </w:t>
      </w:r>
      <w:r w:rsidR="00233EA2">
        <w:rPr>
          <w:rStyle w:val="Aucun"/>
          <w:rFonts w:ascii="Times New Roman" w:hAnsi="Times New Roman"/>
          <w:bCs/>
          <w:color w:val="FF0000"/>
        </w:rPr>
        <w:t xml:space="preserve">diffusion </w:t>
      </w:r>
      <w:r w:rsidR="00316CD4">
        <w:rPr>
          <w:rStyle w:val="Aucun"/>
          <w:rFonts w:ascii="Times New Roman" w:hAnsi="Times New Roman"/>
          <w:bCs/>
          <w:color w:val="FF0000"/>
        </w:rPr>
        <w:t xml:space="preserve">spatiale </w:t>
      </w:r>
      <w:r w:rsidR="00233EA2">
        <w:rPr>
          <w:rStyle w:val="Aucun"/>
          <w:rFonts w:ascii="Times New Roman" w:hAnsi="Times New Roman"/>
          <w:bCs/>
          <w:color w:val="FF0000"/>
        </w:rPr>
        <w:t>vers les communes moins règlementées ?)</w:t>
      </w:r>
      <w:r w:rsidR="00D445FD">
        <w:rPr>
          <w:rStyle w:val="Aucun"/>
          <w:rFonts w:ascii="Times New Roman" w:hAnsi="Times New Roman"/>
          <w:bCs/>
          <w:color w:val="FF0000"/>
        </w:rPr>
        <w:t xml:space="preserve">. </w:t>
      </w:r>
    </w:p>
    <w:p w14:paraId="5BE180C6" w14:textId="77777777" w:rsidR="005913BE" w:rsidRDefault="005913BE">
      <w:pPr>
        <w:pStyle w:val="Pardfaut"/>
        <w:spacing w:before="20" w:after="20" w:line="264" w:lineRule="auto"/>
        <w:jc w:val="both"/>
        <w:rPr>
          <w:rStyle w:val="Aucun"/>
          <w:rFonts w:ascii="Times New Roman" w:hAnsi="Times New Roman"/>
          <w:b/>
          <w:bCs/>
          <w:color w:val="222222"/>
        </w:rPr>
      </w:pPr>
    </w:p>
    <w:p w14:paraId="75161666"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Style w:val="Aucun"/>
          <w:rFonts w:ascii="Times New Roman" w:hAnsi="Times New Roman"/>
          <w:b/>
          <w:bCs/>
          <w:color w:val="222222"/>
        </w:rPr>
        <w:t>Introduction</w:t>
      </w:r>
      <w:r>
        <w:rPr>
          <w:rFonts w:ascii="Times New Roman" w:hAnsi="Times New Roman"/>
          <w:color w:val="222222"/>
        </w:rPr>
        <w:t xml:space="preserve"> :</w:t>
      </w:r>
    </w:p>
    <w:p w14:paraId="6B664B87"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E6C5947"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Le premier juillet 2021, la plateforme </w:t>
      </w:r>
      <w:proofErr w:type="spellStart"/>
      <w:r>
        <w:rPr>
          <w:rFonts w:ascii="Times New Roman" w:hAnsi="Times New Roman"/>
          <w:color w:val="222222"/>
        </w:rPr>
        <w:t>Airbnb</w:t>
      </w:r>
      <w:proofErr w:type="spellEnd"/>
      <w:r>
        <w:rPr>
          <w:rFonts w:ascii="Times New Roman" w:hAnsi="Times New Roman"/>
          <w:color w:val="222222"/>
        </w:rPr>
        <w:t xml:space="preserve"> a été condamnée à verser 8 millions d’euros d’amende à la ville de Paris pour non-respect des restrictions en vigueur depuis 2017, à savoir l’obligation de détention d’un numéro de licence pour tout propriétaire inscrit sur la plateforme. Cette amende s’élevait à 8.000€ par logement, et on compte plus de 1.000 logements épinglés par la Mairie de Paris pour « manquement aux obligations du Code du Tourisme » (</w:t>
      </w:r>
      <w:commentRangeStart w:id="0"/>
      <w:r>
        <w:rPr>
          <w:rFonts w:ascii="Times New Roman" w:hAnsi="Times New Roman"/>
          <w:color w:val="222222"/>
        </w:rPr>
        <w:t>Le Monde, 2021</w:t>
      </w:r>
      <w:commentRangeEnd w:id="0"/>
      <w:r w:rsidR="00D445F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0"/>
      </w:r>
      <w:r>
        <w:rPr>
          <w:rFonts w:ascii="Times New Roman" w:hAnsi="Times New Roman"/>
          <w:color w:val="222222"/>
        </w:rPr>
        <w:t xml:space="preserve">). Un des arguments évoqués en faveur de la capitale fut la « lutte contre la pénurie de logements destinés à la location », argument symptomatique d’un contexte très tendu du marché du logement parisien. Il s’agit d’une </w:t>
      </w:r>
      <w:commentRangeStart w:id="1"/>
      <w:r>
        <w:rPr>
          <w:rFonts w:ascii="Times New Roman" w:hAnsi="Times New Roman"/>
          <w:color w:val="222222"/>
        </w:rPr>
        <w:t xml:space="preserve">seconde victoire </w:t>
      </w:r>
      <w:commentRangeEnd w:id="1"/>
      <w:r w:rsidR="00D445F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
      </w:r>
      <w:r>
        <w:rPr>
          <w:rFonts w:ascii="Times New Roman" w:hAnsi="Times New Roman"/>
          <w:color w:val="222222"/>
        </w:rPr>
        <w:t xml:space="preserve">pour la maire de Paris Anne Hidalgo et son adjoint au logement Ian </w:t>
      </w:r>
      <w:proofErr w:type="spellStart"/>
      <w:r>
        <w:rPr>
          <w:rFonts w:ascii="Times New Roman" w:hAnsi="Times New Roman"/>
          <w:color w:val="222222"/>
        </w:rPr>
        <w:t>Brossat</w:t>
      </w:r>
      <w:proofErr w:type="spellEnd"/>
      <w:r>
        <w:rPr>
          <w:rFonts w:ascii="Times New Roman" w:hAnsi="Times New Roman"/>
          <w:color w:val="222222"/>
        </w:rPr>
        <w:t xml:space="preserve"> cette année, la ville de Paris ayant remporté une bataille juridique auprès de la </w:t>
      </w:r>
      <w:commentRangeStart w:id="2"/>
      <w:r>
        <w:rPr>
          <w:rFonts w:ascii="Times New Roman" w:hAnsi="Times New Roman"/>
          <w:color w:val="222222"/>
        </w:rPr>
        <w:t xml:space="preserve">Cour de Justice Européenne </w:t>
      </w:r>
      <w:commentRangeEnd w:id="2"/>
      <w:r w:rsidR="00D445F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2"/>
      </w:r>
      <w:r>
        <w:rPr>
          <w:rFonts w:ascii="Times New Roman" w:hAnsi="Times New Roman"/>
          <w:color w:val="222222"/>
        </w:rPr>
        <w:t>en février pour faire reconnaitre cette loi au regard du droit européen.</w:t>
      </w:r>
    </w:p>
    <w:p w14:paraId="2DA9CD8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63EEB51"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Ces décisions font suites à une décennie de combats contre la diffusion des plateformes de location saisonnières, en particulier dans les grandes métropoles. Accusées de provoquer le retrait de nombreux logements issus du marché locatif privé pour les réorienter vers la location à court terme, de provoquer une hausse des loyers </w:t>
      </w:r>
      <w:r>
        <w:rPr>
          <w:rFonts w:ascii="Times New Roman" w:hAnsi="Times New Roman"/>
          <w:color w:val="222222"/>
          <w:lang w:val="en-US"/>
        </w:rPr>
        <w:t>(Office of the New York City Comptroller, 2018)</w:t>
      </w:r>
      <w:r>
        <w:rPr>
          <w:rFonts w:ascii="Times New Roman" w:hAnsi="Times New Roman"/>
          <w:color w:val="222222"/>
        </w:rPr>
        <w:t>, ou encore d’</w:t>
      </w:r>
      <w:commentRangeStart w:id="3"/>
      <w:r>
        <w:rPr>
          <w:rFonts w:ascii="Times New Roman" w:hAnsi="Times New Roman"/>
          <w:color w:val="222222"/>
        </w:rPr>
        <w:t>occasionner</w:t>
      </w:r>
      <w:commentRangeEnd w:id="3"/>
      <w:r w:rsidR="00D445F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3"/>
      </w:r>
      <w:r>
        <w:rPr>
          <w:rFonts w:ascii="Times New Roman" w:hAnsi="Times New Roman"/>
          <w:color w:val="222222"/>
        </w:rPr>
        <w:t xml:space="preserve"> des mécaniques de gentrification (</w:t>
      </w:r>
      <w:proofErr w:type="spellStart"/>
      <w:r>
        <w:rPr>
          <w:rFonts w:ascii="Times New Roman" w:hAnsi="Times New Roman"/>
          <w:color w:val="222222"/>
        </w:rPr>
        <w:t>Mermet</w:t>
      </w:r>
      <w:proofErr w:type="spellEnd"/>
      <w:r>
        <w:rPr>
          <w:rFonts w:ascii="Times New Roman" w:hAnsi="Times New Roman"/>
          <w:color w:val="222222"/>
        </w:rPr>
        <w:t xml:space="preserve">, 2019), ces plateformes, notamment </w:t>
      </w:r>
      <w:proofErr w:type="spellStart"/>
      <w:r>
        <w:rPr>
          <w:rFonts w:ascii="Times New Roman" w:hAnsi="Times New Roman"/>
          <w:color w:val="222222"/>
        </w:rPr>
        <w:t>Airbnb</w:t>
      </w:r>
      <w:proofErr w:type="spellEnd"/>
      <w:r>
        <w:rPr>
          <w:rFonts w:ascii="Times New Roman" w:hAnsi="Times New Roman"/>
          <w:color w:val="222222"/>
        </w:rPr>
        <w:t>, sont la cible d’individuels (initiatives citoyennes) et de groupes plus organisés (réseaux de villes), venus dénoncer l’omniprésence des meublés de tourisme et leurs impacts sur le marché de l’immobilier dans les grandes villes. Si la plateforme a manqué à ses obligations en ce qui concerne la surveillance des annonces illégales (ce qui sera encore plus difficile après avoir licencié un quart de ses employés</w:t>
      </w:r>
      <w:r>
        <w:rPr>
          <w:rStyle w:val="Aucun"/>
          <w:rFonts w:ascii="Times New Roman" w:eastAsia="Times New Roman" w:hAnsi="Times New Roman" w:cs="Times New Roman"/>
          <w:color w:val="222222"/>
          <w:vertAlign w:val="superscript"/>
        </w:rPr>
        <w:footnoteReference w:id="2"/>
      </w:r>
      <w:r>
        <w:rPr>
          <w:rFonts w:ascii="Times New Roman" w:hAnsi="Times New Roman"/>
          <w:color w:val="222222"/>
        </w:rPr>
        <w:t xml:space="preserve">), ce sont de nombreux propriétaires qui passent à travers les mailles du filet en trouvant des subterfuges pour proposer leurs logements de manières illégale (au-dessus de la limite des 120 nuitées sans licence), comme </w:t>
      </w:r>
      <w:commentRangeStart w:id="4"/>
      <w:r>
        <w:rPr>
          <w:rFonts w:ascii="Times New Roman" w:hAnsi="Times New Roman"/>
          <w:color w:val="222222"/>
        </w:rPr>
        <w:t>proposer un même logement sur plusieurs sites</w:t>
      </w:r>
      <w:commentRangeEnd w:id="4"/>
      <w:r w:rsidR="00D445F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4"/>
      </w:r>
      <w:r>
        <w:rPr>
          <w:rFonts w:ascii="Times New Roman" w:hAnsi="Times New Roman"/>
          <w:color w:val="222222"/>
        </w:rPr>
        <w:t>.</w:t>
      </w:r>
    </w:p>
    <w:p w14:paraId="16D66782"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A4D9AFA" w14:textId="77777777" w:rsidR="004336E4" w:rsidRDefault="00B070F2">
      <w:pPr>
        <w:pStyle w:val="Pardfaut"/>
        <w:spacing w:before="20" w:after="20" w:line="264" w:lineRule="auto"/>
        <w:jc w:val="both"/>
        <w:rPr>
          <w:rFonts w:ascii="Times New Roman" w:eastAsia="Times New Roman" w:hAnsi="Times New Roman" w:cs="Times New Roman"/>
          <w:color w:val="222222"/>
        </w:rPr>
      </w:pPr>
      <w:commentRangeStart w:id="5"/>
      <w:r>
        <w:rPr>
          <w:rFonts w:ascii="Times New Roman" w:hAnsi="Times New Roman"/>
          <w:color w:val="222222"/>
        </w:rPr>
        <w:t>Chaque grande métropole rencontre ses problèmes spécifiques liés aux contextes locaux</w:t>
      </w:r>
      <w:commentRangeEnd w:id="5"/>
      <w:r w:rsidR="00D445F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5"/>
      </w:r>
      <w:r>
        <w:rPr>
          <w:rFonts w:ascii="Times New Roman" w:hAnsi="Times New Roman"/>
          <w:color w:val="222222"/>
        </w:rPr>
        <w:t xml:space="preserve"> : dans la banlieue de Turin, le marché serait dominé par des personnes moins favorisées, dans un contexte d’austéri</w:t>
      </w:r>
      <w:del w:id="6" w:author="mg" w:date="2021-07-21T18:26:00Z">
        <w:r w:rsidDel="00024B79">
          <w:rPr>
            <w:rFonts w:ascii="Times New Roman" w:hAnsi="Times New Roman"/>
            <w:color w:val="222222"/>
          </w:rPr>
          <w:delText>s</w:delText>
        </w:r>
      </w:del>
      <w:r>
        <w:rPr>
          <w:rFonts w:ascii="Times New Roman" w:hAnsi="Times New Roman"/>
          <w:color w:val="222222"/>
        </w:rPr>
        <w:t xml:space="preserve">té et de « désacralisation et de marchandisation » du logement </w:t>
      </w:r>
      <w:commentRangeStart w:id="7"/>
      <w:r>
        <w:rPr>
          <w:rFonts w:ascii="Times New Roman" w:hAnsi="Times New Roman"/>
          <w:color w:val="222222"/>
        </w:rPr>
        <w:t xml:space="preserve">qui entraîne un phénomène de ghettoïsation </w:t>
      </w:r>
      <w:commentRangeEnd w:id="7"/>
      <w:r w:rsidR="00024B7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
      </w:r>
      <w:r>
        <w:rPr>
          <w:rFonts w:ascii="Times New Roman" w:hAnsi="Times New Roman"/>
          <w:color w:val="222222"/>
        </w:rPr>
        <w:t xml:space="preserve">(Semi et </w:t>
      </w:r>
      <w:proofErr w:type="spellStart"/>
      <w:r>
        <w:rPr>
          <w:rFonts w:ascii="Times New Roman" w:hAnsi="Times New Roman"/>
          <w:color w:val="222222"/>
        </w:rPr>
        <w:t>Tonetta</w:t>
      </w:r>
      <w:proofErr w:type="spellEnd"/>
      <w:r>
        <w:rPr>
          <w:rFonts w:ascii="Times New Roman" w:hAnsi="Times New Roman"/>
          <w:color w:val="222222"/>
        </w:rPr>
        <w:t>, 2019), les classes moyennes misent sur ces plateformes pour générer une rente. Dans le quartier d’</w:t>
      </w:r>
      <w:proofErr w:type="spellStart"/>
      <w:r>
        <w:rPr>
          <w:rFonts w:ascii="Times New Roman" w:hAnsi="Times New Roman"/>
          <w:color w:val="222222"/>
        </w:rPr>
        <w:t>Alfama</w:t>
      </w:r>
      <w:proofErr w:type="spellEnd"/>
      <w:r>
        <w:rPr>
          <w:rFonts w:ascii="Times New Roman" w:hAnsi="Times New Roman"/>
          <w:color w:val="222222"/>
        </w:rPr>
        <w:t xml:space="preserve">, situé au </w:t>
      </w:r>
      <w:proofErr w:type="spellStart"/>
      <w:r>
        <w:rPr>
          <w:rFonts w:ascii="Times New Roman" w:hAnsi="Times New Roman"/>
          <w:color w:val="222222"/>
        </w:rPr>
        <w:t>centre ville</w:t>
      </w:r>
      <w:proofErr w:type="spellEnd"/>
      <w:r>
        <w:rPr>
          <w:rFonts w:ascii="Times New Roman" w:hAnsi="Times New Roman"/>
          <w:color w:val="222222"/>
        </w:rPr>
        <w:t xml:space="preserve"> de Lisbonne, les politiques publiques ont encouragé l’accession à la propriété à travers des encouragements fiscaux, encourageant une forme de professionnalisation et amenant des investisseurs étrangers (Cocola-Gant, </w:t>
      </w:r>
      <w:proofErr w:type="spellStart"/>
      <w:r>
        <w:rPr>
          <w:rFonts w:ascii="Times New Roman" w:hAnsi="Times New Roman"/>
          <w:color w:val="222222"/>
        </w:rPr>
        <w:t>Gago</w:t>
      </w:r>
      <w:proofErr w:type="spellEnd"/>
      <w:r>
        <w:rPr>
          <w:rFonts w:ascii="Times New Roman" w:hAnsi="Times New Roman"/>
          <w:color w:val="222222"/>
        </w:rPr>
        <w:t xml:space="preserve">, 2019). Ces deux exemples sont caractéristiques des pays d’Europe du Sud, </w:t>
      </w:r>
      <w:r>
        <w:rPr>
          <w:rStyle w:val="Aucun"/>
          <w:rFonts w:ascii="Times New Roman" w:hAnsi="Times New Roman"/>
          <w:color w:val="222222"/>
        </w:rPr>
        <w:t xml:space="preserve">où le modèle de logement est caractérisé par de nombreuses propriétés familiales, un taux élevé de propriétaires et de nombreuses résidences secondaires (Allen et al., 2004). Plus au nord, </w:t>
      </w:r>
      <w:commentRangeStart w:id="8"/>
      <w:r>
        <w:rPr>
          <w:rStyle w:val="Aucun"/>
          <w:rFonts w:ascii="Times New Roman" w:hAnsi="Times New Roman"/>
          <w:color w:val="222222"/>
        </w:rPr>
        <w:t xml:space="preserve">c’est l’impact de </w:t>
      </w:r>
      <w:proofErr w:type="spellStart"/>
      <w:r>
        <w:rPr>
          <w:rStyle w:val="Aucun"/>
          <w:rFonts w:ascii="Times New Roman" w:hAnsi="Times New Roman"/>
          <w:color w:val="222222"/>
        </w:rPr>
        <w:t>Airbnb</w:t>
      </w:r>
      <w:proofErr w:type="spellEnd"/>
      <w:r>
        <w:rPr>
          <w:rStyle w:val="Aucun"/>
          <w:rFonts w:ascii="Times New Roman" w:hAnsi="Times New Roman"/>
          <w:color w:val="222222"/>
        </w:rPr>
        <w:t xml:space="preserve"> sur le marché du logement </w:t>
      </w:r>
      <w:commentRangeEnd w:id="8"/>
      <w:r w:rsidR="00024B7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
      </w:r>
      <w:r>
        <w:rPr>
          <w:rStyle w:val="Aucun"/>
          <w:rFonts w:ascii="Times New Roman" w:hAnsi="Times New Roman"/>
          <w:color w:val="222222"/>
        </w:rPr>
        <w:t xml:space="preserve">qui pose problème, lorsque de plus en plus de logements quittent le marché privé pour </w:t>
      </w:r>
      <w:commentRangeStart w:id="9"/>
      <w:r>
        <w:rPr>
          <w:rStyle w:val="Aucun"/>
          <w:rFonts w:ascii="Times New Roman" w:hAnsi="Times New Roman"/>
          <w:color w:val="222222"/>
        </w:rPr>
        <w:t xml:space="preserve">se convertir vers la location à court terme à Londres </w:t>
      </w:r>
      <w:commentRangeEnd w:id="9"/>
      <w:r w:rsidR="00024B7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
      </w:r>
      <w:r>
        <w:rPr>
          <w:rStyle w:val="Aucun"/>
          <w:rFonts w:ascii="Times New Roman" w:hAnsi="Times New Roman"/>
          <w:color w:val="222222"/>
        </w:rPr>
        <w:t>(</w:t>
      </w:r>
      <w:proofErr w:type="spellStart"/>
      <w:r>
        <w:rPr>
          <w:rStyle w:val="Aucun"/>
          <w:rFonts w:ascii="Times New Roman" w:hAnsi="Times New Roman"/>
          <w:color w:val="222222"/>
        </w:rPr>
        <w:t>Shabrina</w:t>
      </w:r>
      <w:proofErr w:type="spellEnd"/>
      <w:r>
        <w:rPr>
          <w:rStyle w:val="Aucun"/>
          <w:rFonts w:ascii="Times New Roman" w:hAnsi="Times New Roman"/>
          <w:color w:val="222222"/>
        </w:rPr>
        <w:t xml:space="preserve"> et al., 2021), ou bien la concurrence avec le marché hôtelier à Budapest (</w:t>
      </w:r>
      <w:proofErr w:type="spellStart"/>
      <w:r>
        <w:rPr>
          <w:rStyle w:val="Aucun"/>
          <w:rFonts w:ascii="Times New Roman" w:hAnsi="Times New Roman"/>
          <w:color w:val="222222"/>
        </w:rPr>
        <w:t>Boros</w:t>
      </w:r>
      <w:proofErr w:type="spellEnd"/>
      <w:r>
        <w:rPr>
          <w:rStyle w:val="Aucun"/>
          <w:rFonts w:ascii="Times New Roman" w:hAnsi="Times New Roman"/>
          <w:color w:val="222222"/>
        </w:rPr>
        <w:t xml:space="preserve"> et al., 2018). En France, à Paris et Bordeaux notamment, les problématiques </w:t>
      </w:r>
      <w:commentRangeStart w:id="10"/>
      <w:r>
        <w:rPr>
          <w:rStyle w:val="Aucun"/>
          <w:rFonts w:ascii="Times New Roman" w:hAnsi="Times New Roman"/>
          <w:color w:val="222222"/>
        </w:rPr>
        <w:t>se rapprochent de celles de Londres</w:t>
      </w:r>
      <w:commentRangeEnd w:id="10"/>
      <w:r w:rsidR="00024B7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0"/>
      </w:r>
      <w:r>
        <w:rPr>
          <w:rStyle w:val="Aucun"/>
          <w:rFonts w:ascii="Times New Roman" w:hAnsi="Times New Roman"/>
          <w:color w:val="222222"/>
        </w:rPr>
        <w:t>, citées au-dessus.</w:t>
      </w:r>
    </w:p>
    <w:p w14:paraId="4E3F3DDD"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B352757"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Il est </w:t>
      </w:r>
      <w:commentRangeStart w:id="11"/>
      <w:commentRangeStart w:id="12"/>
      <w:r>
        <w:rPr>
          <w:rFonts w:ascii="Times New Roman" w:hAnsi="Times New Roman"/>
          <w:color w:val="222222"/>
        </w:rPr>
        <w:t xml:space="preserve">nécessaire ici de définir le terme de location saisonnière </w:t>
      </w:r>
      <w:commentRangeEnd w:id="11"/>
      <w:r w:rsidR="0034148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1"/>
      </w:r>
      <w:commentRangeEnd w:id="12"/>
      <w:r w:rsidR="0034148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2"/>
      </w:r>
      <w:r>
        <w:rPr>
          <w:rFonts w:ascii="Times New Roman" w:hAnsi="Times New Roman"/>
          <w:color w:val="222222"/>
        </w:rPr>
        <w:t xml:space="preserve">: elle apparaît en France avec la loi </w:t>
      </w:r>
      <w:proofErr w:type="spellStart"/>
      <w:r>
        <w:rPr>
          <w:rFonts w:ascii="Times New Roman" w:hAnsi="Times New Roman"/>
          <w:color w:val="222222"/>
        </w:rPr>
        <w:t>Hoguet</w:t>
      </w:r>
      <w:proofErr w:type="spellEnd"/>
      <w:r>
        <w:rPr>
          <w:rFonts w:ascii="Times New Roman" w:hAnsi="Times New Roman"/>
          <w:color w:val="222222"/>
        </w:rPr>
        <w:t xml:space="preserve"> de 1970 et désigne « la location d'un immeuble conclue pour une </w:t>
      </w:r>
      <w:proofErr w:type="spellStart"/>
      <w:r>
        <w:rPr>
          <w:rFonts w:ascii="Times New Roman" w:hAnsi="Times New Roman"/>
          <w:color w:val="222222"/>
        </w:rPr>
        <w:t>durée</w:t>
      </w:r>
      <w:proofErr w:type="spellEnd"/>
      <w:r>
        <w:rPr>
          <w:rFonts w:ascii="Times New Roman" w:hAnsi="Times New Roman"/>
          <w:color w:val="222222"/>
        </w:rPr>
        <w:t xml:space="preserve"> maximale et non renouvelable de quatre-vingt-dix jours </w:t>
      </w:r>
      <w:proofErr w:type="spellStart"/>
      <w:r>
        <w:rPr>
          <w:rFonts w:ascii="Times New Roman" w:hAnsi="Times New Roman"/>
          <w:color w:val="222222"/>
        </w:rPr>
        <w:t>consécutifs</w:t>
      </w:r>
      <w:proofErr w:type="spellEnd"/>
      <w:r>
        <w:rPr>
          <w:rFonts w:ascii="Times New Roman" w:hAnsi="Times New Roman"/>
          <w:color w:val="222222"/>
        </w:rPr>
        <w:t xml:space="preserve"> </w:t>
      </w:r>
      <w:commentRangeStart w:id="13"/>
      <w:r>
        <w:rPr>
          <w:rFonts w:ascii="Times New Roman" w:hAnsi="Times New Roman"/>
          <w:color w:val="222222"/>
          <w:lang w:val="it-IT"/>
        </w:rPr>
        <w:t>»</w:t>
      </w:r>
      <w:commentRangeEnd w:id="13"/>
      <w:r w:rsidR="0034148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3"/>
      </w:r>
      <w:r>
        <w:rPr>
          <w:rFonts w:ascii="Times New Roman" w:hAnsi="Times New Roman"/>
          <w:color w:val="222222"/>
        </w:rPr>
        <w:t>. Cette limite des 90 jours dépassée, il s’agit ensuite de location classique de longue durée. La notion de meublé de tourisme est introduite par le Code du Tourisme en 2006 et désigne « des villas, appartements, ou studios meublé</w:t>
      </w:r>
      <w:r>
        <w:rPr>
          <w:rFonts w:ascii="Times New Roman" w:hAnsi="Times New Roman"/>
          <w:color w:val="222222"/>
          <w:lang w:val="en-US"/>
        </w:rPr>
        <w:t>s, a</w:t>
      </w:r>
      <w:r>
        <w:rPr>
          <w:rFonts w:ascii="Times New Roman" w:hAnsi="Times New Roman"/>
          <w:color w:val="222222"/>
        </w:rPr>
        <w:t xml:space="preserve">̀ l'usage exclusif du locataire, offerts en location à une </w:t>
      </w:r>
      <w:proofErr w:type="spellStart"/>
      <w:r>
        <w:rPr>
          <w:rFonts w:ascii="Times New Roman" w:hAnsi="Times New Roman"/>
          <w:color w:val="222222"/>
        </w:rPr>
        <w:t>clientèle</w:t>
      </w:r>
      <w:proofErr w:type="spellEnd"/>
      <w:r>
        <w:rPr>
          <w:rFonts w:ascii="Times New Roman" w:hAnsi="Times New Roman"/>
          <w:color w:val="222222"/>
        </w:rPr>
        <w:t xml:space="preserve"> de passage qui y effectue un </w:t>
      </w:r>
      <w:proofErr w:type="spellStart"/>
      <w:r>
        <w:rPr>
          <w:rFonts w:ascii="Times New Roman" w:hAnsi="Times New Roman"/>
          <w:color w:val="222222"/>
        </w:rPr>
        <w:t>séjour</w:t>
      </w:r>
      <w:proofErr w:type="spellEnd"/>
      <w:r>
        <w:rPr>
          <w:rFonts w:ascii="Times New Roman" w:hAnsi="Times New Roman"/>
          <w:color w:val="222222"/>
        </w:rPr>
        <w:t xml:space="preserve"> </w:t>
      </w:r>
      <w:proofErr w:type="spellStart"/>
      <w:r>
        <w:rPr>
          <w:rFonts w:ascii="Times New Roman" w:hAnsi="Times New Roman"/>
          <w:color w:val="222222"/>
        </w:rPr>
        <w:t>caractérise</w:t>
      </w:r>
      <w:proofErr w:type="spellEnd"/>
      <w:r>
        <w:rPr>
          <w:rFonts w:ascii="Times New Roman" w:hAnsi="Times New Roman"/>
          <w:color w:val="222222"/>
        </w:rPr>
        <w:t xml:space="preserve">́ par une location à la </w:t>
      </w:r>
      <w:proofErr w:type="spellStart"/>
      <w:r>
        <w:rPr>
          <w:rFonts w:ascii="Times New Roman" w:hAnsi="Times New Roman"/>
          <w:color w:val="222222"/>
        </w:rPr>
        <w:t>journée</w:t>
      </w:r>
      <w:proofErr w:type="spellEnd"/>
      <w:r>
        <w:rPr>
          <w:rFonts w:ascii="Times New Roman" w:hAnsi="Times New Roman"/>
          <w:color w:val="222222"/>
        </w:rPr>
        <w:t xml:space="preserve">, à la semaine ou au mois, et qui n'y </w:t>
      </w:r>
      <w:proofErr w:type="spellStart"/>
      <w:r>
        <w:rPr>
          <w:rFonts w:ascii="Times New Roman" w:hAnsi="Times New Roman"/>
          <w:color w:val="222222"/>
        </w:rPr>
        <w:t>élit</w:t>
      </w:r>
      <w:proofErr w:type="spellEnd"/>
      <w:r>
        <w:rPr>
          <w:rFonts w:ascii="Times New Roman" w:hAnsi="Times New Roman"/>
          <w:color w:val="222222"/>
        </w:rPr>
        <w:t xml:space="preserve"> pas domicile </w:t>
      </w:r>
      <w:r>
        <w:rPr>
          <w:rFonts w:ascii="Times New Roman" w:hAnsi="Times New Roman"/>
          <w:color w:val="222222"/>
          <w:lang w:val="it-IT"/>
        </w:rPr>
        <w:t xml:space="preserve">» </w:t>
      </w:r>
      <w:r>
        <w:rPr>
          <w:rFonts w:ascii="Times New Roman" w:hAnsi="Times New Roman"/>
          <w:color w:val="222222"/>
        </w:rPr>
        <w:t>(article L324-1-1)</w:t>
      </w:r>
      <w:r>
        <w:rPr>
          <w:rStyle w:val="Aucun"/>
          <w:rFonts w:ascii="Times New Roman" w:eastAsia="Times New Roman" w:hAnsi="Times New Roman" w:cs="Times New Roman"/>
          <w:color w:val="222222"/>
          <w:vertAlign w:val="superscript"/>
        </w:rPr>
        <w:footnoteReference w:id="3"/>
      </w:r>
      <w:r>
        <w:rPr>
          <w:rFonts w:ascii="Times New Roman" w:hAnsi="Times New Roman"/>
          <w:color w:val="222222"/>
        </w:rPr>
        <w:t xml:space="preserve">. La légère </w:t>
      </w:r>
      <w:r>
        <w:rPr>
          <w:rFonts w:ascii="Times New Roman" w:hAnsi="Times New Roman"/>
          <w:color w:val="222222"/>
          <w:lang w:val="en-US"/>
        </w:rPr>
        <w:t>diff</w:t>
      </w:r>
      <w:proofErr w:type="spellStart"/>
      <w:r>
        <w:rPr>
          <w:rFonts w:ascii="Times New Roman" w:hAnsi="Times New Roman"/>
          <w:color w:val="222222"/>
        </w:rPr>
        <w:t>érence</w:t>
      </w:r>
      <w:proofErr w:type="spellEnd"/>
      <w:r>
        <w:rPr>
          <w:rFonts w:ascii="Times New Roman" w:hAnsi="Times New Roman"/>
          <w:color w:val="222222"/>
        </w:rPr>
        <w:t xml:space="preserve"> vient de l’usage exclusif du locataire, c’est à dire que le propriétaire ne peut pas résider dans le logement qu’il loue. Une chambre chez l’habitant ne peut donc pas être considérée comme meublé de tourisme, comme l’indique la loi Elan de 2018. Plus récemment, et faisant suite à cette même loi Elan, le bail mobilité a été mis en place</w:t>
      </w:r>
      <w:r>
        <w:rPr>
          <w:rStyle w:val="Aucun"/>
          <w:rFonts w:ascii="Times New Roman" w:eastAsia="Times New Roman" w:hAnsi="Times New Roman" w:cs="Times New Roman"/>
          <w:color w:val="222222"/>
          <w:vertAlign w:val="superscript"/>
        </w:rPr>
        <w:footnoteReference w:id="4"/>
      </w:r>
      <w:r>
        <w:rPr>
          <w:rFonts w:ascii="Times New Roman" w:hAnsi="Times New Roman"/>
          <w:color w:val="222222"/>
        </w:rPr>
        <w:t xml:space="preserve">. Il s’agit d’un contrat de location de courte durée (1 à 10 mois) non renouvelable d’un logement meublé, à un locataire considéré comme temporaire (étudiant, salarié en mission temporaire ou en formation professionnelle, </w:t>
      </w:r>
      <w:proofErr w:type="spellStart"/>
      <w:r>
        <w:rPr>
          <w:rFonts w:ascii="Times New Roman" w:hAnsi="Times New Roman"/>
          <w:color w:val="222222"/>
        </w:rPr>
        <w:t>etc</w:t>
      </w:r>
      <w:proofErr w:type="spellEnd"/>
      <w:r>
        <w:rPr>
          <w:rFonts w:ascii="Times New Roman" w:hAnsi="Times New Roman"/>
          <w:color w:val="222222"/>
        </w:rPr>
        <w:t xml:space="preserve">). Le bail mobilité donne donc plus de flexibilité au bailleur. Ces locations à moyen terme sont la cible d’une nouvelle stratégie de </w:t>
      </w:r>
      <w:proofErr w:type="spellStart"/>
      <w:r>
        <w:rPr>
          <w:rFonts w:ascii="Times New Roman" w:hAnsi="Times New Roman"/>
          <w:color w:val="222222"/>
        </w:rPr>
        <w:t>Airbnb</w:t>
      </w:r>
      <w:proofErr w:type="spellEnd"/>
      <w:r>
        <w:rPr>
          <w:rFonts w:ascii="Times New Roman" w:hAnsi="Times New Roman"/>
          <w:color w:val="222222"/>
        </w:rPr>
        <w:t xml:space="preserve"> (</w:t>
      </w:r>
      <w:commentRangeStart w:id="14"/>
      <w:proofErr w:type="spellStart"/>
      <w:r>
        <w:rPr>
          <w:rFonts w:ascii="Times New Roman" w:hAnsi="Times New Roman"/>
          <w:color w:val="222222"/>
        </w:rPr>
        <w:t>Andreau</w:t>
      </w:r>
      <w:proofErr w:type="spellEnd"/>
      <w:r>
        <w:rPr>
          <w:rFonts w:ascii="Times New Roman" w:hAnsi="Times New Roman"/>
          <w:color w:val="222222"/>
        </w:rPr>
        <w:t xml:space="preserve"> et </w:t>
      </w:r>
      <w:proofErr w:type="spellStart"/>
      <w:r>
        <w:rPr>
          <w:rFonts w:ascii="Times New Roman" w:hAnsi="Times New Roman"/>
          <w:color w:val="222222"/>
        </w:rPr>
        <w:t>Basini</w:t>
      </w:r>
      <w:proofErr w:type="spellEnd"/>
      <w:r>
        <w:rPr>
          <w:rFonts w:ascii="Times New Roman" w:hAnsi="Times New Roman"/>
          <w:color w:val="222222"/>
        </w:rPr>
        <w:t>, 2020</w:t>
      </w:r>
      <w:commentRangeEnd w:id="14"/>
      <w:r w:rsidR="00770E23">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4"/>
      </w:r>
      <w:r>
        <w:rPr>
          <w:rFonts w:ascii="Times New Roman" w:hAnsi="Times New Roman"/>
          <w:color w:val="222222"/>
        </w:rPr>
        <w:t xml:space="preserve">), facilitée par </w:t>
      </w:r>
      <w:commentRangeStart w:id="15"/>
      <w:r>
        <w:rPr>
          <w:rFonts w:ascii="Times New Roman" w:hAnsi="Times New Roman"/>
          <w:color w:val="222222"/>
        </w:rPr>
        <w:t xml:space="preserve">la décision </w:t>
      </w:r>
      <w:commentRangeEnd w:id="15"/>
      <w:r w:rsidR="0034148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5"/>
      </w:r>
      <w:r>
        <w:rPr>
          <w:rFonts w:ascii="Times New Roman" w:hAnsi="Times New Roman"/>
          <w:color w:val="222222"/>
        </w:rPr>
        <w:t xml:space="preserve">de la CJUE. Les </w:t>
      </w:r>
      <w:commentRangeStart w:id="16"/>
      <w:r>
        <w:rPr>
          <w:rFonts w:ascii="Times New Roman" w:hAnsi="Times New Roman"/>
          <w:color w:val="222222"/>
        </w:rPr>
        <w:t>territoires ruraux sont eux aussi visés</w:t>
      </w:r>
      <w:commentRangeEnd w:id="16"/>
      <w:r w:rsidR="0034148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6"/>
      </w:r>
      <w:r>
        <w:rPr>
          <w:rFonts w:ascii="Times New Roman" w:hAnsi="Times New Roman"/>
          <w:color w:val="222222"/>
        </w:rPr>
        <w:t xml:space="preserve">, à la suite de la demande croissante en cette période de </w:t>
      </w:r>
      <w:proofErr w:type="spellStart"/>
      <w:r>
        <w:rPr>
          <w:rFonts w:ascii="Times New Roman" w:hAnsi="Times New Roman"/>
          <w:color w:val="222222"/>
        </w:rPr>
        <w:t>Covid</w:t>
      </w:r>
      <w:proofErr w:type="spellEnd"/>
      <w:r>
        <w:rPr>
          <w:rFonts w:ascii="Times New Roman" w:hAnsi="Times New Roman"/>
          <w:color w:val="222222"/>
        </w:rPr>
        <w:t>.</w:t>
      </w:r>
    </w:p>
    <w:p w14:paraId="71332F8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53B483F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F38C200"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F775736" w14:textId="720CBD63"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Ce travail de recherche fait suite à un stage réalisé du 15/02/2021 au 30/07/2021, soit 5 mois et demi</w:t>
      </w:r>
      <w:del w:id="17" w:author="mg" w:date="2021-07-21T18:39:00Z">
        <w:r w:rsidDel="00FB466B">
          <w:rPr>
            <w:rFonts w:ascii="Times New Roman" w:hAnsi="Times New Roman"/>
            <w:color w:val="222222"/>
          </w:rPr>
          <w:delText>s</w:delText>
        </w:r>
      </w:del>
      <w:r>
        <w:rPr>
          <w:rFonts w:ascii="Times New Roman" w:hAnsi="Times New Roman"/>
          <w:color w:val="222222"/>
        </w:rPr>
        <w:t xml:space="preserve">, au sein de l’UMS2414 RIATE (Réseau Interdisciplinaire pour l’Aménagement, l’observation et la cohésion des Territoires Européens). Il s’agit d’une unité mixte de service placée sous la cotutelle du CNRS et de l’Université de Paris. On y retrouve des ingénieurs d’étude et de recherche, spécialisés en cartographie et en géomatique (Timothée Giraud, Nicolas Lambert, Ronan </w:t>
      </w:r>
      <w:proofErr w:type="spellStart"/>
      <w:r>
        <w:rPr>
          <w:rFonts w:ascii="Times New Roman" w:hAnsi="Times New Roman"/>
          <w:color w:val="222222"/>
        </w:rPr>
        <w:t>Ysebaert</w:t>
      </w:r>
      <w:proofErr w:type="spellEnd"/>
      <w:r>
        <w:rPr>
          <w:rFonts w:ascii="Times New Roman" w:hAnsi="Times New Roman"/>
          <w:color w:val="222222"/>
        </w:rPr>
        <w:t xml:space="preserve">). Le RIATE s’inscrit aussi dans des projets d’envergure européenne tel que le projet ESPON qui est un programme de recherche appliquée sur l’aménagement du territoire européen. Jusqu’au 1er janvier 2021, l’UMS RIATE tenait le rôle de point de contact en France pour le projet ESPON, poste tenu par Anne-Gaëlle </w:t>
      </w:r>
      <w:proofErr w:type="spellStart"/>
      <w:r>
        <w:rPr>
          <w:rFonts w:ascii="Times New Roman" w:hAnsi="Times New Roman"/>
          <w:color w:val="222222"/>
        </w:rPr>
        <w:t>Boussion</w:t>
      </w:r>
      <w:proofErr w:type="spellEnd"/>
      <w:r>
        <w:rPr>
          <w:rFonts w:ascii="Times New Roman" w:hAnsi="Times New Roman"/>
          <w:color w:val="222222"/>
        </w:rPr>
        <w:t xml:space="preserve">. </w:t>
      </w:r>
      <w:commentRangeStart w:id="18"/>
      <w:r>
        <w:rPr>
          <w:rFonts w:ascii="Times New Roman" w:hAnsi="Times New Roman"/>
          <w:color w:val="222222"/>
        </w:rPr>
        <w:t xml:space="preserve">Toute cette petite équipe </w:t>
      </w:r>
      <w:commentRangeEnd w:id="18"/>
      <w:r w:rsidR="00FB466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8"/>
      </w:r>
      <w:r>
        <w:rPr>
          <w:rFonts w:ascii="Times New Roman" w:hAnsi="Times New Roman"/>
          <w:color w:val="222222"/>
        </w:rPr>
        <w:t xml:space="preserve">est gérée par Chloé </w:t>
      </w:r>
      <w:proofErr w:type="spellStart"/>
      <w:r>
        <w:rPr>
          <w:rFonts w:ascii="Times New Roman" w:hAnsi="Times New Roman"/>
          <w:color w:val="222222"/>
        </w:rPr>
        <w:t>Didelon</w:t>
      </w:r>
      <w:proofErr w:type="spellEnd"/>
      <w:r>
        <w:rPr>
          <w:rFonts w:ascii="Times New Roman" w:hAnsi="Times New Roman"/>
          <w:color w:val="222222"/>
        </w:rPr>
        <w:t xml:space="preserve">, administratrice du RIATE. Enfin, </w:t>
      </w:r>
      <w:r>
        <w:rPr>
          <w:rFonts w:ascii="Times New Roman" w:hAnsi="Times New Roman"/>
          <w:color w:val="222222"/>
        </w:rPr>
        <w:lastRenderedPageBreak/>
        <w:t>j’ai partagé ces cinq mois et demi</w:t>
      </w:r>
      <w:del w:id="19" w:author="mg" w:date="2021-07-21T18:40:00Z">
        <w:r w:rsidDel="00FB466B">
          <w:rPr>
            <w:rFonts w:ascii="Times New Roman" w:hAnsi="Times New Roman"/>
            <w:color w:val="222222"/>
          </w:rPr>
          <w:delText>s</w:delText>
        </w:r>
      </w:del>
      <w:r>
        <w:rPr>
          <w:rFonts w:ascii="Times New Roman" w:hAnsi="Times New Roman"/>
          <w:color w:val="222222"/>
        </w:rPr>
        <w:t xml:space="preserve"> de stage avec Arthur Artaud, stagiaire de M1 encadré par Timothée </w:t>
      </w:r>
      <w:ins w:id="20" w:author="mg" w:date="2021-07-21T18:40:00Z">
        <w:r w:rsidR="00FB466B">
          <w:rPr>
            <w:rFonts w:ascii="Times New Roman" w:hAnsi="Times New Roman"/>
            <w:color w:val="222222"/>
          </w:rPr>
          <w:t xml:space="preserve">Giraud </w:t>
        </w:r>
      </w:ins>
      <w:r>
        <w:rPr>
          <w:rFonts w:ascii="Times New Roman" w:hAnsi="Times New Roman"/>
          <w:color w:val="222222"/>
        </w:rPr>
        <w:t xml:space="preserve">et travaillant sur des </w:t>
      </w:r>
      <w:commentRangeStart w:id="21"/>
      <w:r>
        <w:rPr>
          <w:rFonts w:ascii="Times New Roman" w:hAnsi="Times New Roman"/>
          <w:color w:val="222222"/>
        </w:rPr>
        <w:t>données OSM</w:t>
      </w:r>
      <w:commentRangeEnd w:id="21"/>
      <w:r w:rsidR="00FB466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21"/>
      </w:r>
      <w:r>
        <w:rPr>
          <w:rFonts w:ascii="Times New Roman" w:hAnsi="Times New Roman"/>
          <w:color w:val="222222"/>
        </w:rPr>
        <w:t>.</w:t>
      </w:r>
    </w:p>
    <w:p w14:paraId="30598AF5"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7634B8C2"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Dirigé par Renaud Le </w:t>
      </w:r>
      <w:proofErr w:type="spellStart"/>
      <w:r>
        <w:rPr>
          <w:rFonts w:ascii="Times New Roman" w:hAnsi="Times New Roman"/>
          <w:sz w:val="24"/>
          <w:szCs w:val="24"/>
        </w:rPr>
        <w:t>Goix</w:t>
      </w:r>
      <w:proofErr w:type="spellEnd"/>
      <w:r>
        <w:rPr>
          <w:rFonts w:ascii="Times New Roman" w:hAnsi="Times New Roman"/>
          <w:sz w:val="24"/>
          <w:szCs w:val="24"/>
        </w:rPr>
        <w:t xml:space="preserve"> et Marianne </w:t>
      </w:r>
      <w:proofErr w:type="spellStart"/>
      <w:r>
        <w:rPr>
          <w:rFonts w:ascii="Times New Roman" w:hAnsi="Times New Roman"/>
          <w:sz w:val="24"/>
          <w:szCs w:val="24"/>
        </w:rPr>
        <w:t>Guérois</w:t>
      </w:r>
      <w:proofErr w:type="spellEnd"/>
      <w:r>
        <w:rPr>
          <w:rFonts w:ascii="Times New Roman" w:hAnsi="Times New Roman"/>
          <w:sz w:val="24"/>
          <w:szCs w:val="24"/>
        </w:rPr>
        <w:t>, respectivement professeur des universités et maître de conférence en géographie, l</w:t>
      </w:r>
      <w:proofErr w:type="spellStart"/>
      <w:r>
        <w:rPr>
          <w:rFonts w:ascii="Times New Roman" w:hAnsi="Times New Roman"/>
          <w:sz w:val="24"/>
          <w:szCs w:val="24"/>
          <w:lang w:val="en-US"/>
        </w:rPr>
        <w:t>es</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th</w:t>
      </w:r>
      <w:r>
        <w:rPr>
          <w:rFonts w:ascii="Times New Roman" w:hAnsi="Times New Roman"/>
          <w:sz w:val="24"/>
          <w:szCs w:val="24"/>
        </w:rPr>
        <w:t>ématiques</w:t>
      </w:r>
      <w:proofErr w:type="spellEnd"/>
      <w:r>
        <w:rPr>
          <w:rFonts w:ascii="Times New Roman" w:hAnsi="Times New Roman"/>
          <w:sz w:val="24"/>
          <w:szCs w:val="24"/>
        </w:rPr>
        <w:t xml:space="preserve"> de travail du RIATE gravitent donc autour de sujets relevant de l’aménagement du territoire à l’échelle européenne, </w:t>
      </w:r>
      <w:commentRangeStart w:id="22"/>
      <w:r>
        <w:rPr>
          <w:rFonts w:ascii="Times New Roman" w:hAnsi="Times New Roman"/>
          <w:sz w:val="24"/>
          <w:szCs w:val="24"/>
        </w:rPr>
        <w:t>tels que l’analyse des centralités commerciales dans les régions frontalières</w:t>
      </w:r>
      <w:commentRangeEnd w:id="22"/>
      <w:r w:rsidR="00FB466B">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2"/>
      </w:r>
      <w:r>
        <w:rPr>
          <w:rFonts w:ascii="Times New Roman" w:hAnsi="Times New Roman"/>
          <w:sz w:val="24"/>
          <w:szCs w:val="24"/>
        </w:rPr>
        <w:t xml:space="preserve">, en utilisant des méthodes poussées d’analyse spatiale et de </w:t>
      </w:r>
      <w:proofErr w:type="spellStart"/>
      <w:r>
        <w:rPr>
          <w:rFonts w:ascii="Times New Roman" w:hAnsi="Times New Roman"/>
          <w:sz w:val="24"/>
          <w:szCs w:val="24"/>
        </w:rPr>
        <w:t>géovisualisation</w:t>
      </w:r>
      <w:proofErr w:type="spellEnd"/>
      <w:r>
        <w:rPr>
          <w:rFonts w:ascii="Times New Roman" w:hAnsi="Times New Roman"/>
          <w:sz w:val="24"/>
          <w:szCs w:val="24"/>
        </w:rPr>
        <w:t xml:space="preserve">. Mais le RIATE propose aussi des outils interactifs disponibles en libre accès, tels que l’application </w:t>
      </w:r>
      <w:proofErr w:type="spellStart"/>
      <w:r>
        <w:rPr>
          <w:rFonts w:ascii="Times New Roman" w:hAnsi="Times New Roman"/>
          <w:sz w:val="24"/>
          <w:szCs w:val="24"/>
        </w:rPr>
        <w:t>Magrit</w:t>
      </w:r>
      <w:proofErr w:type="spellEnd"/>
      <w:r>
        <w:rPr>
          <w:rFonts w:ascii="Times New Roman" w:hAnsi="Times New Roman"/>
          <w:sz w:val="24"/>
          <w:szCs w:val="24"/>
        </w:rPr>
        <w:t xml:space="preserve"> destinée à de la cartographie thématique. L’ensemble des outils créés par le RIATE sont disponibles sur la </w:t>
      </w:r>
      <w:commentRangeStart w:id="23"/>
      <w:r>
        <w:rPr>
          <w:rFonts w:ascii="Times New Roman" w:hAnsi="Times New Roman"/>
          <w:sz w:val="24"/>
          <w:szCs w:val="24"/>
        </w:rPr>
        <w:t xml:space="preserve">plateforme </w:t>
      </w:r>
      <w:proofErr w:type="spellStart"/>
      <w:r>
        <w:rPr>
          <w:rFonts w:ascii="Times New Roman" w:hAnsi="Times New Roman"/>
          <w:sz w:val="24"/>
          <w:szCs w:val="24"/>
        </w:rPr>
        <w:t>Github</w:t>
      </w:r>
      <w:commentRangeEnd w:id="23"/>
      <w:proofErr w:type="spellEnd"/>
      <w:r w:rsidR="00FB466B">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3"/>
      </w:r>
      <w:r>
        <w:rPr>
          <w:rFonts w:ascii="Times New Roman" w:hAnsi="Times New Roman"/>
          <w:sz w:val="24"/>
          <w:szCs w:val="24"/>
        </w:rPr>
        <w:t>.</w:t>
      </w:r>
    </w:p>
    <w:p w14:paraId="5FA0EFEC"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3C211DE8"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5D8519B5"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Après avoir encadré mon mémoire de M1 sur la distribution spatiale des logements </w:t>
      </w:r>
      <w:proofErr w:type="spellStart"/>
      <w:r>
        <w:rPr>
          <w:rFonts w:ascii="Times New Roman" w:hAnsi="Times New Roman"/>
          <w:sz w:val="24"/>
          <w:szCs w:val="24"/>
        </w:rPr>
        <w:t>Airbnb</w:t>
      </w:r>
      <w:proofErr w:type="spellEnd"/>
      <w:r>
        <w:rPr>
          <w:rFonts w:ascii="Times New Roman" w:hAnsi="Times New Roman"/>
          <w:sz w:val="24"/>
          <w:szCs w:val="24"/>
        </w:rPr>
        <w:t xml:space="preserve"> dans les quartiers prioritaires de la ville de Saint-Denis, Marianne </w:t>
      </w:r>
      <w:proofErr w:type="spellStart"/>
      <w:r>
        <w:rPr>
          <w:rFonts w:ascii="Times New Roman" w:hAnsi="Times New Roman"/>
          <w:sz w:val="24"/>
          <w:szCs w:val="24"/>
        </w:rPr>
        <w:t>Guérois</w:t>
      </w:r>
      <w:proofErr w:type="spellEnd"/>
      <w:r>
        <w:rPr>
          <w:rFonts w:ascii="Times New Roman" w:hAnsi="Times New Roman"/>
          <w:sz w:val="24"/>
          <w:szCs w:val="24"/>
        </w:rPr>
        <w:t xml:space="preserve"> et Malika Madelin, toutes deux maîtres de conférence à l’Université de Paris, </w:t>
      </w:r>
      <w:commentRangeStart w:id="24"/>
      <w:r>
        <w:rPr>
          <w:rFonts w:ascii="Times New Roman" w:hAnsi="Times New Roman"/>
          <w:sz w:val="24"/>
          <w:szCs w:val="24"/>
        </w:rPr>
        <w:t xml:space="preserve">ont décidé de rempiler </w:t>
      </w:r>
      <w:commentRangeEnd w:id="24"/>
      <w:r w:rsidR="00F41B2D">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4"/>
      </w:r>
      <w:r>
        <w:rPr>
          <w:rFonts w:ascii="Times New Roman" w:hAnsi="Times New Roman"/>
          <w:sz w:val="24"/>
          <w:szCs w:val="24"/>
        </w:rPr>
        <w:t xml:space="preserve">pour une seconde année en encadrant ce stage. Côté technique, mon tuteur était Ronan </w:t>
      </w:r>
      <w:proofErr w:type="spellStart"/>
      <w:r>
        <w:rPr>
          <w:rFonts w:ascii="Times New Roman" w:hAnsi="Times New Roman"/>
          <w:sz w:val="24"/>
          <w:szCs w:val="24"/>
        </w:rPr>
        <w:t>Ysebaert</w:t>
      </w:r>
      <w:proofErr w:type="spellEnd"/>
      <w:r>
        <w:rPr>
          <w:rFonts w:ascii="Times New Roman" w:hAnsi="Times New Roman"/>
          <w:sz w:val="24"/>
          <w:szCs w:val="24"/>
        </w:rPr>
        <w:t xml:space="preserve">, ingénieur en sciences de l’information géographique. Cet encadrement prenait la forme de réunions bimensuelles au sein du bâtiment Olympe de Gouges, ou à distance lorsque les conditions l’obligeaient. </w:t>
      </w:r>
      <w:commentRangeStart w:id="25"/>
      <w:r>
        <w:rPr>
          <w:rFonts w:ascii="Times New Roman" w:hAnsi="Times New Roman"/>
          <w:sz w:val="24"/>
          <w:szCs w:val="24"/>
        </w:rPr>
        <w:t>Ces réunions ont été primordiales dans l’avancée de mon travail, de nouvelles directions m’étant été précisées afin de mieux cadrer et orienter mes analyses.</w:t>
      </w:r>
      <w:commentRangeEnd w:id="25"/>
      <w:r w:rsidR="00B8771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5"/>
      </w:r>
      <w:r>
        <w:rPr>
          <w:rFonts w:ascii="Times New Roman" w:hAnsi="Times New Roman"/>
          <w:sz w:val="24"/>
          <w:szCs w:val="24"/>
        </w:rPr>
        <w:t xml:space="preserve"> Lors des premières réunion était présente Julie </w:t>
      </w:r>
      <w:proofErr w:type="spellStart"/>
      <w:r>
        <w:rPr>
          <w:rFonts w:ascii="Times New Roman" w:hAnsi="Times New Roman"/>
          <w:sz w:val="24"/>
          <w:szCs w:val="24"/>
        </w:rPr>
        <w:t>Girès</w:t>
      </w:r>
      <w:proofErr w:type="spellEnd"/>
      <w:r>
        <w:rPr>
          <w:rFonts w:ascii="Times New Roman" w:hAnsi="Times New Roman"/>
          <w:sz w:val="24"/>
          <w:szCs w:val="24"/>
        </w:rPr>
        <w:t xml:space="preserve">, étudiante en M1 </w:t>
      </w:r>
      <w:proofErr w:type="spellStart"/>
      <w:r>
        <w:rPr>
          <w:rFonts w:ascii="Times New Roman" w:hAnsi="Times New Roman"/>
          <w:sz w:val="24"/>
          <w:szCs w:val="24"/>
        </w:rPr>
        <w:t>Géoprisme</w:t>
      </w:r>
      <w:proofErr w:type="spellEnd"/>
      <w:r>
        <w:rPr>
          <w:rFonts w:ascii="Times New Roman" w:hAnsi="Times New Roman"/>
          <w:sz w:val="24"/>
          <w:szCs w:val="24"/>
        </w:rPr>
        <w:t xml:space="preserve"> travaillant sur </w:t>
      </w:r>
      <w:proofErr w:type="spellStart"/>
      <w:r>
        <w:rPr>
          <w:rFonts w:ascii="Times New Roman" w:hAnsi="Times New Roman"/>
          <w:sz w:val="24"/>
          <w:szCs w:val="24"/>
        </w:rPr>
        <w:t>Airbnb</w:t>
      </w:r>
      <w:proofErr w:type="spellEnd"/>
      <w:r>
        <w:rPr>
          <w:rFonts w:ascii="Times New Roman" w:hAnsi="Times New Roman"/>
          <w:sz w:val="24"/>
          <w:szCs w:val="24"/>
        </w:rPr>
        <w:t xml:space="preserve"> à Issy-les-Moulineaux. </w:t>
      </w:r>
      <w:r>
        <w:rPr>
          <w:rFonts w:ascii="Arial Unicode MS" w:eastAsia="Arial Unicode MS" w:hAnsi="Arial Unicode MS" w:cs="Arial Unicode MS"/>
          <w:sz w:val="24"/>
          <w:szCs w:val="24"/>
        </w:rPr>
        <w:br/>
      </w:r>
      <w:r>
        <w:rPr>
          <w:rFonts w:ascii="Arial Unicode MS" w:eastAsia="Arial Unicode MS" w:hAnsi="Arial Unicode MS" w:cs="Arial Unicode MS"/>
          <w:sz w:val="24"/>
          <w:szCs w:val="24"/>
        </w:rPr>
        <w:br/>
      </w:r>
      <w:commentRangeStart w:id="26"/>
      <w:r>
        <w:rPr>
          <w:rFonts w:ascii="Times New Roman" w:hAnsi="Times New Roman"/>
          <w:sz w:val="24"/>
          <w:szCs w:val="24"/>
        </w:rPr>
        <w:t xml:space="preserve">Le travail a tout d’abord commencé lors de la réception des données, le 01/02/2021 pour être exact, soit 2 semaines avant le début fixé par la convention de stage. Après avoir signé la convention d’utilisation des données, Marianne </w:t>
      </w:r>
      <w:proofErr w:type="spellStart"/>
      <w:r>
        <w:rPr>
          <w:rFonts w:ascii="Times New Roman" w:hAnsi="Times New Roman"/>
          <w:sz w:val="24"/>
          <w:szCs w:val="24"/>
        </w:rPr>
        <w:t>Guérois</w:t>
      </w:r>
      <w:proofErr w:type="spellEnd"/>
      <w:r>
        <w:rPr>
          <w:rFonts w:ascii="Times New Roman" w:hAnsi="Times New Roman"/>
          <w:sz w:val="24"/>
          <w:szCs w:val="24"/>
        </w:rPr>
        <w:t xml:space="preserve"> m’a envoyé un mail contenant 4 fichiers : deux échantillons de chacune des bases de données ainsi que deux tableaux présentant les définitions des variables. J’ai donc pu avant même le début du stage avoir connaissance des données qui allaient m’accompagner lors des 6 prochains mois.</w:t>
      </w:r>
      <w:r>
        <w:rPr>
          <w:rFonts w:ascii="Arial Unicode MS" w:eastAsia="Arial Unicode MS" w:hAnsi="Arial Unicode MS" w:cs="Arial Unicode MS"/>
          <w:sz w:val="24"/>
          <w:szCs w:val="24"/>
        </w:rPr>
        <w:br/>
      </w:r>
      <w:commentRangeEnd w:id="26"/>
      <w:r w:rsidR="00B8771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6"/>
      </w:r>
    </w:p>
    <w:p w14:paraId="56381915"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La première étape d’exploration des données a duré environ 2 mois. Il s’agissait à l’aide des jeux de données complets de « nettoyer » les tableaux afin d’avoir en résultat des données prêtes à l’emploi et où les biais sont minimes. </w:t>
      </w:r>
      <w:commentRangeStart w:id="27"/>
      <w:r>
        <w:rPr>
          <w:rFonts w:ascii="Times New Roman" w:hAnsi="Times New Roman"/>
          <w:sz w:val="24"/>
          <w:szCs w:val="24"/>
        </w:rPr>
        <w:t xml:space="preserve">Pour cela, il a fallu passer par des étapes de sélection des variables pour ne garder que celles qui nous intéressent, puis de filtrage des lignes (observations) qui ne correspondaient </w:t>
      </w:r>
      <w:proofErr w:type="spellStart"/>
      <w:r>
        <w:rPr>
          <w:rFonts w:ascii="Times New Roman" w:hAnsi="Times New Roman"/>
          <w:sz w:val="24"/>
          <w:szCs w:val="24"/>
        </w:rPr>
        <w:t>par</w:t>
      </w:r>
      <w:proofErr w:type="spellEnd"/>
      <w:r>
        <w:rPr>
          <w:rFonts w:ascii="Times New Roman" w:hAnsi="Times New Roman"/>
          <w:sz w:val="24"/>
          <w:szCs w:val="24"/>
        </w:rPr>
        <w:t xml:space="preserve"> à notre analyse. Une fois les tableaux dégraissés, il a fallu passer à l’étape du traitement des valeurs NA (</w:t>
      </w:r>
      <w:r>
        <w:rPr>
          <w:rStyle w:val="Aucun"/>
          <w:rFonts w:ascii="Times New Roman" w:hAnsi="Times New Roman"/>
          <w:i/>
          <w:iCs/>
          <w:sz w:val="24"/>
          <w:szCs w:val="24"/>
        </w:rPr>
        <w:t xml:space="preserve">Non </w:t>
      </w:r>
      <w:proofErr w:type="spellStart"/>
      <w:r>
        <w:rPr>
          <w:rStyle w:val="Aucun"/>
          <w:rFonts w:ascii="Times New Roman" w:hAnsi="Times New Roman"/>
          <w:i/>
          <w:iCs/>
          <w:sz w:val="24"/>
          <w:szCs w:val="24"/>
        </w:rPr>
        <w:t>Available</w:t>
      </w:r>
      <w:proofErr w:type="spellEnd"/>
      <w:r>
        <w:rPr>
          <w:rFonts w:ascii="Times New Roman" w:hAnsi="Times New Roman"/>
          <w:sz w:val="24"/>
          <w:szCs w:val="24"/>
        </w:rPr>
        <w:t xml:space="preserve">), explicitée dans le </w:t>
      </w:r>
      <w:proofErr w:type="spellStart"/>
      <w:r>
        <w:rPr>
          <w:rFonts w:ascii="Times New Roman" w:hAnsi="Times New Roman"/>
          <w:sz w:val="24"/>
          <w:szCs w:val="24"/>
        </w:rPr>
        <w:t>markdown</w:t>
      </w:r>
      <w:proofErr w:type="spellEnd"/>
      <w:r>
        <w:rPr>
          <w:rFonts w:ascii="Times New Roman" w:hAnsi="Times New Roman"/>
          <w:sz w:val="24"/>
          <w:szCs w:val="24"/>
        </w:rPr>
        <w:t>. Enfin, l’étude de la dispersion de variables quantitatives permet de repérer les valeurs extrêmes, et le choix de les garder est alors subjectif et dépend des variables d’intérêt. Toutes ces opérations sont synthétisées dans le schéma de la chaîne de traitement disponible en partie 2.</w:t>
      </w:r>
      <w:commentRangeEnd w:id="27"/>
      <w:r w:rsidR="00B8771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7"/>
      </w:r>
    </w:p>
    <w:p w14:paraId="41271CC9"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148822EA"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Une seconde étape est celle des premières analyses sur les données nettoyées (environ 1 mois et demi / 2 mois), en important des données d’autres sources relevant du contexte géographique de la zone d’étude. </w:t>
      </w:r>
      <w:commentRangeStart w:id="28"/>
      <w:r>
        <w:rPr>
          <w:rFonts w:ascii="Times New Roman" w:hAnsi="Times New Roman"/>
          <w:sz w:val="24"/>
          <w:szCs w:val="24"/>
        </w:rPr>
        <w:t xml:space="preserve">Afin de répondre à une démarche nomothétique, ces analyses répondaient à des questions plus ou moins initiales, selon des thématiques. </w:t>
      </w:r>
      <w:commentRangeEnd w:id="28"/>
      <w:r w:rsidR="00503FD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8"/>
      </w:r>
      <w:commentRangeStart w:id="29"/>
      <w:r>
        <w:rPr>
          <w:rFonts w:ascii="Times New Roman" w:hAnsi="Times New Roman"/>
          <w:sz w:val="24"/>
          <w:szCs w:val="24"/>
        </w:rPr>
        <w:t>Par la suite, il a fallu choisir une année de référence afin d’avoir des chiffres non-biaisés (l’année 2020 n’étant pas complète) et correspondant à une période « normale » (pré-</w:t>
      </w:r>
      <w:proofErr w:type="spellStart"/>
      <w:r>
        <w:rPr>
          <w:rFonts w:ascii="Times New Roman" w:hAnsi="Times New Roman"/>
          <w:sz w:val="24"/>
          <w:szCs w:val="24"/>
        </w:rPr>
        <w:t>Covid</w:t>
      </w:r>
      <w:proofErr w:type="spellEnd"/>
      <w:r>
        <w:rPr>
          <w:rFonts w:ascii="Times New Roman" w:hAnsi="Times New Roman"/>
          <w:sz w:val="24"/>
          <w:szCs w:val="24"/>
        </w:rPr>
        <w:t xml:space="preserve">). L’année 2019 a été retenue. Par la suite, une étape de consolidation et de synthétisation (1 à 2 semaines) des résultats fut requise pour correspondre au format attendu (2-4 pages). Cette synthétisation a donné naissance à deux des rendus finaux, le premier établissant la </w:t>
      </w:r>
      <w:r>
        <w:rPr>
          <w:rFonts w:ascii="Times New Roman" w:hAnsi="Times New Roman"/>
          <w:sz w:val="24"/>
          <w:szCs w:val="24"/>
        </w:rPr>
        <w:lastRenderedPageBreak/>
        <w:t>synthèse de l’</w:t>
      </w:r>
      <w:proofErr w:type="spellStart"/>
      <w:r>
        <w:rPr>
          <w:rFonts w:ascii="Times New Roman" w:hAnsi="Times New Roman"/>
          <w:sz w:val="24"/>
          <w:szCs w:val="24"/>
          <w:lang w:val="en-US"/>
        </w:rPr>
        <w:t>activit</w:t>
      </w:r>
      <w:proofErr w:type="spellEnd"/>
      <w:r>
        <w:rPr>
          <w:rFonts w:ascii="Times New Roman" w:hAnsi="Times New Roman"/>
          <w:sz w:val="24"/>
          <w:szCs w:val="24"/>
        </w:rPr>
        <w:t xml:space="preserve">é </w:t>
      </w:r>
      <w:proofErr w:type="spellStart"/>
      <w:r>
        <w:rPr>
          <w:rFonts w:ascii="Times New Roman" w:hAnsi="Times New Roman"/>
          <w:sz w:val="24"/>
          <w:szCs w:val="24"/>
        </w:rPr>
        <w:t>Airbnb</w:t>
      </w:r>
      <w:proofErr w:type="spellEnd"/>
      <w:r>
        <w:rPr>
          <w:rFonts w:ascii="Times New Roman" w:hAnsi="Times New Roman"/>
          <w:sz w:val="24"/>
          <w:szCs w:val="24"/>
        </w:rPr>
        <w:t xml:space="preserve"> dans une commune pour une année de référence, et le second comparant des indicateurs pour 2 communes </w:t>
      </w:r>
      <w:proofErr w:type="spellStart"/>
      <w:r>
        <w:rPr>
          <w:rFonts w:ascii="Times New Roman" w:hAnsi="Times New Roman"/>
          <w:sz w:val="24"/>
          <w:szCs w:val="24"/>
        </w:rPr>
        <w:t>diffé</w:t>
      </w:r>
      <w:proofErr w:type="spellEnd"/>
      <w:r>
        <w:rPr>
          <w:rFonts w:ascii="Times New Roman" w:hAnsi="Times New Roman"/>
          <w:sz w:val="24"/>
          <w:szCs w:val="24"/>
          <w:lang w:val="pt-PT"/>
        </w:rPr>
        <w:t>rentes.</w:t>
      </w:r>
      <w:commentRangeEnd w:id="29"/>
      <w:r w:rsidR="00503FD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29"/>
      </w:r>
    </w:p>
    <w:p w14:paraId="45B020F5"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10ED2874"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Enfin, une </w:t>
      </w:r>
      <w:commentRangeStart w:id="30"/>
      <w:r>
        <w:rPr>
          <w:rFonts w:ascii="Times New Roman" w:hAnsi="Times New Roman"/>
          <w:sz w:val="24"/>
          <w:szCs w:val="24"/>
        </w:rPr>
        <w:t>dernière étape de généralisation de la méthode a eu lieu sur une période de 2 à 3 semaines</w:t>
      </w:r>
      <w:commentRangeEnd w:id="30"/>
      <w:r w:rsidR="00FC4DF6">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0"/>
      </w:r>
      <w:r>
        <w:rPr>
          <w:rFonts w:ascii="Times New Roman" w:hAnsi="Times New Roman"/>
          <w:sz w:val="24"/>
          <w:szCs w:val="24"/>
        </w:rPr>
        <w:t xml:space="preserve">. Pour cela, il a fallu repartir du code déjà produit et le moduler pour le faire correspondre à n’importe quelles données d’entrée, ainsi que les interprétations. L’objectif est de ne rentrer que très peu de variables au début du code qui permettront de filtrer et sélectionner les données. Le reste du code sera le même peu importe la commune. </w:t>
      </w:r>
      <w:commentRangeStart w:id="31"/>
      <w:r>
        <w:rPr>
          <w:rFonts w:ascii="Times New Roman" w:hAnsi="Times New Roman"/>
          <w:sz w:val="24"/>
          <w:szCs w:val="24"/>
        </w:rPr>
        <w:t xml:space="preserve">La limite à la méthode utilisée est la suivante : elle ne fonctionne que pour les données issues de </w:t>
      </w:r>
      <w:hyperlink r:id="rId9" w:history="1">
        <w:r>
          <w:rPr>
            <w:rStyle w:val="Hyperlink0"/>
            <w:rFonts w:ascii="Times New Roman" w:hAnsi="Times New Roman"/>
            <w:sz w:val="24"/>
            <w:szCs w:val="24"/>
          </w:rPr>
          <w:t>airdna.co</w:t>
        </w:r>
      </w:hyperlink>
      <w:r>
        <w:rPr>
          <w:rFonts w:ascii="Times New Roman" w:hAnsi="Times New Roman"/>
          <w:sz w:val="24"/>
          <w:szCs w:val="24"/>
        </w:rPr>
        <w:t xml:space="preserve">. </w:t>
      </w:r>
      <w:commentRangeEnd w:id="31"/>
      <w:r w:rsidR="00FC4DF6">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1"/>
      </w:r>
      <w:r>
        <w:rPr>
          <w:rFonts w:ascii="Times New Roman" w:hAnsi="Times New Roman"/>
          <w:sz w:val="24"/>
          <w:szCs w:val="24"/>
        </w:rPr>
        <w:t xml:space="preserve">Les mois de juillet et août ont été consacrés à la publication du travail de recherche et à l’écriture de ce rapport. </w:t>
      </w:r>
    </w:p>
    <w:p w14:paraId="7535AE9F"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27790AB7"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Arial Unicode MS" w:eastAsia="Arial Unicode MS" w:hAnsi="Arial Unicode MS" w:cs="Arial Unicode MS"/>
          <w:sz w:val="24"/>
          <w:szCs w:val="24"/>
        </w:rPr>
        <w:br/>
      </w:r>
      <w:r>
        <w:rPr>
          <w:rFonts w:ascii="Times New Roman" w:hAnsi="Times New Roman"/>
          <w:sz w:val="24"/>
          <w:szCs w:val="24"/>
        </w:rPr>
        <w:t xml:space="preserve">Un second volet de ce stage est de répondre à une problématique de reproductibilité des travaux : </w:t>
      </w:r>
      <w:commentRangeStart w:id="32"/>
      <w:r>
        <w:rPr>
          <w:rFonts w:ascii="Times New Roman" w:hAnsi="Times New Roman"/>
          <w:sz w:val="24"/>
          <w:szCs w:val="24"/>
        </w:rPr>
        <w:t>dans le prisme de la recherche</w:t>
      </w:r>
      <w:commentRangeEnd w:id="32"/>
      <w:r w:rsidR="00A217D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2"/>
      </w:r>
      <w:r>
        <w:rPr>
          <w:rFonts w:ascii="Times New Roman" w:hAnsi="Times New Roman"/>
          <w:sz w:val="24"/>
          <w:szCs w:val="24"/>
        </w:rPr>
        <w:t xml:space="preserve">, le </w:t>
      </w:r>
      <w:commentRangeStart w:id="33"/>
      <w:r>
        <w:rPr>
          <w:rFonts w:ascii="Times New Roman" w:hAnsi="Times New Roman"/>
          <w:sz w:val="24"/>
          <w:szCs w:val="24"/>
        </w:rPr>
        <w:t xml:space="preserve">volet de la science reproductible </w:t>
      </w:r>
      <w:commentRangeEnd w:id="33"/>
      <w:r w:rsidR="00066E72">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3"/>
      </w:r>
      <w:r>
        <w:rPr>
          <w:rFonts w:ascii="Times New Roman" w:hAnsi="Times New Roman"/>
          <w:sz w:val="24"/>
          <w:szCs w:val="24"/>
        </w:rPr>
        <w:t>prend une place importante et beaucoup d’outils ont été développés dans le but de partager et rendre accessible des méthodes scientifiques applicables par tous. On peut citer la plateforme Git, qui est un logiciel de gestion de version (</w:t>
      </w:r>
      <w:r>
        <w:rPr>
          <w:rStyle w:val="Aucun"/>
          <w:rFonts w:ascii="Times New Roman" w:hAnsi="Times New Roman"/>
          <w:i/>
          <w:iCs/>
          <w:sz w:val="24"/>
          <w:szCs w:val="24"/>
        </w:rPr>
        <w:t>version control system</w:t>
      </w:r>
      <w:r>
        <w:rPr>
          <w:rFonts w:ascii="Times New Roman" w:hAnsi="Times New Roman"/>
          <w:sz w:val="24"/>
          <w:szCs w:val="24"/>
        </w:rPr>
        <w:t xml:space="preserve">), c’est-à-dire une plateforme de partage de projets permettant aux utilisateurs d’accéder au code d’un document en </w:t>
      </w:r>
      <w:commentRangeStart w:id="34"/>
      <w:r>
        <w:rPr>
          <w:rFonts w:ascii="Times New Roman" w:hAnsi="Times New Roman"/>
          <w:sz w:val="24"/>
          <w:szCs w:val="24"/>
        </w:rPr>
        <w:t xml:space="preserve">open source </w:t>
      </w:r>
      <w:commentRangeEnd w:id="34"/>
      <w:r w:rsidR="00066E72">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4"/>
      </w:r>
      <w:r>
        <w:rPr>
          <w:rFonts w:ascii="Times New Roman" w:hAnsi="Times New Roman"/>
          <w:sz w:val="24"/>
          <w:szCs w:val="24"/>
        </w:rPr>
        <w:t xml:space="preserve">et de pouvoir les exécuter directement depuis leurs appareils. Cette plateforme est largement utilisée notamment pour la </w:t>
      </w:r>
      <w:commentRangeStart w:id="35"/>
      <w:r>
        <w:rPr>
          <w:rFonts w:ascii="Times New Roman" w:hAnsi="Times New Roman"/>
          <w:sz w:val="24"/>
          <w:szCs w:val="24"/>
        </w:rPr>
        <w:t xml:space="preserve">publication de fichiers </w:t>
      </w:r>
      <w:proofErr w:type="spellStart"/>
      <w:r>
        <w:rPr>
          <w:rFonts w:ascii="Times New Roman" w:hAnsi="Times New Roman"/>
          <w:sz w:val="24"/>
          <w:szCs w:val="24"/>
        </w:rPr>
        <w:t>markdown</w:t>
      </w:r>
      <w:commentRangeEnd w:id="35"/>
      <w:proofErr w:type="spellEnd"/>
      <w:r w:rsidR="00A217D9">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5"/>
      </w:r>
      <w:r>
        <w:rPr>
          <w:rFonts w:ascii="Times New Roman" w:hAnsi="Times New Roman"/>
          <w:sz w:val="24"/>
          <w:szCs w:val="24"/>
        </w:rPr>
        <w:t xml:space="preserve"> et accompagnées du code.</w:t>
      </w:r>
    </w:p>
    <w:p w14:paraId="699CD92F"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4144BD96"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L’entièreté du travail a été réalisé sur R. Il s’agit d’un langage de programmation destiné aux statistiques </w:t>
      </w:r>
      <w:commentRangeStart w:id="36"/>
      <w:r>
        <w:rPr>
          <w:rFonts w:ascii="Times New Roman" w:hAnsi="Times New Roman"/>
          <w:sz w:val="24"/>
          <w:szCs w:val="24"/>
        </w:rPr>
        <w:t>(là où Python est plus généraliste)</w:t>
      </w:r>
      <w:commentRangeEnd w:id="36"/>
      <w:r w:rsidR="00066E72">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6"/>
      </w:r>
      <w:r>
        <w:rPr>
          <w:rFonts w:ascii="Times New Roman" w:hAnsi="Times New Roman"/>
          <w:sz w:val="24"/>
          <w:szCs w:val="24"/>
        </w:rPr>
        <w:t xml:space="preserve">, qui a l’avantage d’être libre, gratuit et </w:t>
      </w:r>
      <w:proofErr w:type="spellStart"/>
      <w:r>
        <w:rPr>
          <w:rFonts w:ascii="Times New Roman" w:hAnsi="Times New Roman"/>
          <w:sz w:val="24"/>
          <w:szCs w:val="24"/>
        </w:rPr>
        <w:t>multi-plateforme</w:t>
      </w:r>
      <w:proofErr w:type="spellEnd"/>
      <w:r>
        <w:rPr>
          <w:rFonts w:ascii="Times New Roman" w:hAnsi="Times New Roman"/>
          <w:sz w:val="24"/>
          <w:szCs w:val="24"/>
        </w:rPr>
        <w:t xml:space="preserve"> </w:t>
      </w:r>
      <w:r>
        <w:rPr>
          <w:rStyle w:val="Aucun"/>
          <w:rFonts w:ascii="Times New Roman" w:hAnsi="Times New Roman"/>
          <w:color w:val="333333"/>
          <w:sz w:val="24"/>
          <w:szCs w:val="24"/>
        </w:rPr>
        <w:t>(</w:t>
      </w:r>
      <w:hyperlink r:id="rId10" w:history="1">
        <w:r>
          <w:rPr>
            <w:rStyle w:val="Hyperlink0"/>
            <w:rFonts w:ascii="Times New Roman" w:hAnsi="Times New Roman"/>
            <w:sz w:val="24"/>
            <w:szCs w:val="24"/>
            <w:lang w:val="pt-PT"/>
          </w:rPr>
          <w:t>r-project.org/</w:t>
        </w:r>
      </w:hyperlink>
      <w:r>
        <w:rPr>
          <w:rStyle w:val="Aucun"/>
          <w:rFonts w:ascii="Times New Roman" w:hAnsi="Times New Roman"/>
          <w:color w:val="333333"/>
          <w:sz w:val="24"/>
          <w:szCs w:val="24"/>
        </w:rPr>
        <w:t>)</w:t>
      </w:r>
      <w:r>
        <w:rPr>
          <w:rFonts w:ascii="Times New Roman" w:hAnsi="Times New Roman"/>
          <w:sz w:val="24"/>
          <w:szCs w:val="24"/>
        </w:rPr>
        <w:t xml:space="preserve">. R est très répandu dans le milieu scientifique grâce à </w:t>
      </w:r>
      <w:proofErr w:type="gramStart"/>
      <w:r>
        <w:rPr>
          <w:rFonts w:ascii="Times New Roman" w:hAnsi="Times New Roman"/>
          <w:sz w:val="24"/>
          <w:szCs w:val="24"/>
        </w:rPr>
        <w:t>ses puissantes capacité</w:t>
      </w:r>
      <w:proofErr w:type="gramEnd"/>
      <w:r>
        <w:rPr>
          <w:rFonts w:ascii="Times New Roman" w:hAnsi="Times New Roman"/>
          <w:sz w:val="24"/>
          <w:szCs w:val="24"/>
        </w:rPr>
        <w:t xml:space="preserve"> en statistiques </w:t>
      </w:r>
      <w:proofErr w:type="spellStart"/>
      <w:r>
        <w:rPr>
          <w:rFonts w:ascii="Times New Roman" w:hAnsi="Times New Roman"/>
          <w:sz w:val="24"/>
          <w:szCs w:val="24"/>
        </w:rPr>
        <w:t>géospatiales</w:t>
      </w:r>
      <w:proofErr w:type="spellEnd"/>
      <w:r>
        <w:rPr>
          <w:rFonts w:ascii="Times New Roman" w:hAnsi="Times New Roman"/>
          <w:sz w:val="24"/>
          <w:szCs w:val="24"/>
        </w:rPr>
        <w:t xml:space="preserve">, modélisation et </w:t>
      </w:r>
      <w:proofErr w:type="spellStart"/>
      <w:r>
        <w:rPr>
          <w:rFonts w:ascii="Times New Roman" w:hAnsi="Times New Roman"/>
          <w:sz w:val="24"/>
          <w:szCs w:val="24"/>
        </w:rPr>
        <w:t>géovisualisation</w:t>
      </w:r>
      <w:proofErr w:type="spellEnd"/>
      <w:r>
        <w:rPr>
          <w:rFonts w:ascii="Times New Roman" w:hAnsi="Times New Roman"/>
          <w:sz w:val="24"/>
          <w:szCs w:val="24"/>
        </w:rPr>
        <w:t xml:space="preserve"> (Lovelace, 2019). La force de R réside dans le fait qu’il s’agisse d’un logiciel open source, où chacun peut participer à son développement par exemple en créant de nouveaux packages, répertoriés sur le CRAN (</w:t>
      </w:r>
      <w:proofErr w:type="spellStart"/>
      <w:r>
        <w:rPr>
          <w:rStyle w:val="Aucun"/>
          <w:rFonts w:ascii="Times New Roman" w:hAnsi="Times New Roman"/>
          <w:i/>
          <w:iCs/>
          <w:sz w:val="24"/>
          <w:szCs w:val="24"/>
        </w:rPr>
        <w:t>Comprehensive</w:t>
      </w:r>
      <w:proofErr w:type="spellEnd"/>
      <w:r>
        <w:rPr>
          <w:rStyle w:val="Aucun"/>
          <w:rFonts w:ascii="Times New Roman" w:hAnsi="Times New Roman"/>
          <w:i/>
          <w:iCs/>
          <w:sz w:val="24"/>
          <w:szCs w:val="24"/>
        </w:rPr>
        <w:t xml:space="preserve"> R Archive Network</w:t>
      </w:r>
      <w:r>
        <w:rPr>
          <w:rFonts w:ascii="Times New Roman" w:hAnsi="Times New Roman"/>
          <w:sz w:val="24"/>
          <w:szCs w:val="24"/>
        </w:rPr>
        <w:t>). Le nombre de packages disponibles est passé d’environ 1000 en 2014, soit 17 ans après la mise en ligne du CRAN, à près de 18.000 aujourd’hui (</w:t>
      </w:r>
      <w:proofErr w:type="spellStart"/>
      <w:r>
        <w:rPr>
          <w:rFonts w:ascii="Times New Roman" w:hAnsi="Times New Roman"/>
          <w:sz w:val="24"/>
          <w:szCs w:val="24"/>
        </w:rPr>
        <w:t>Pecout</w:t>
      </w:r>
      <w:proofErr w:type="spellEnd"/>
      <w:r>
        <w:rPr>
          <w:rFonts w:ascii="Times New Roman" w:hAnsi="Times New Roman"/>
          <w:sz w:val="24"/>
          <w:szCs w:val="24"/>
        </w:rPr>
        <w:t>, 2020). Il s’agit donc d’un langage en pleine expansion grâce à ses utilisateurs.</w:t>
      </w:r>
    </w:p>
    <w:p w14:paraId="0529F159"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351C8C3E"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Un des objectifs du stage était d’obtenir une méthode reproductible : R concentre </w:t>
      </w:r>
      <w:commentRangeStart w:id="37"/>
      <w:r>
        <w:rPr>
          <w:rFonts w:ascii="Times New Roman" w:hAnsi="Times New Roman"/>
          <w:sz w:val="24"/>
          <w:szCs w:val="24"/>
        </w:rPr>
        <w:t>toutes les étapes de traitement</w:t>
      </w:r>
      <w:commentRangeEnd w:id="37"/>
      <w:r w:rsidR="00C31C22">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7"/>
      </w:r>
      <w:r>
        <w:rPr>
          <w:rFonts w:ascii="Times New Roman" w:hAnsi="Times New Roman"/>
          <w:sz w:val="24"/>
          <w:szCs w:val="24"/>
        </w:rPr>
        <w:t xml:space="preserve">, et les travaux sont facilement partageables via GitHub. Le rendu final prend la forme d’un </w:t>
      </w:r>
      <w:proofErr w:type="spellStart"/>
      <w:r>
        <w:rPr>
          <w:rFonts w:ascii="Times New Roman" w:hAnsi="Times New Roman"/>
          <w:sz w:val="24"/>
          <w:szCs w:val="24"/>
        </w:rPr>
        <w:t>Markdown</w:t>
      </w:r>
      <w:proofErr w:type="spellEnd"/>
      <w:r>
        <w:rPr>
          <w:rFonts w:ascii="Times New Roman" w:hAnsi="Times New Roman"/>
          <w:sz w:val="24"/>
          <w:szCs w:val="24"/>
        </w:rPr>
        <w:t xml:space="preserve">, généré lui aussi à l’aide de R. </w:t>
      </w:r>
      <w:commentRangeStart w:id="38"/>
      <w:r>
        <w:rPr>
          <w:rFonts w:ascii="Times New Roman" w:hAnsi="Times New Roman"/>
          <w:sz w:val="24"/>
          <w:szCs w:val="24"/>
        </w:rPr>
        <w:t xml:space="preserve">Le format </w:t>
      </w:r>
      <w:proofErr w:type="spellStart"/>
      <w:r>
        <w:rPr>
          <w:rFonts w:ascii="Times New Roman" w:hAnsi="Times New Roman"/>
          <w:sz w:val="24"/>
          <w:szCs w:val="24"/>
        </w:rPr>
        <w:t>Markdown</w:t>
      </w:r>
      <w:proofErr w:type="spellEnd"/>
      <w:r>
        <w:rPr>
          <w:rFonts w:ascii="Times New Roman" w:hAnsi="Times New Roman"/>
          <w:sz w:val="24"/>
          <w:szCs w:val="24"/>
        </w:rPr>
        <w:t xml:space="preserve"> permet de générer des rapports automatisés en mélangeant du code (que l’on peut masquer ou afficher à sa guise) et du texte (que l’on peut modeler à partir des résultats du code). Cet outil est très utilisé dans la communication de résultats d’analyse</w:t>
      </w:r>
      <w:commentRangeEnd w:id="38"/>
      <w:r w:rsidR="00E82FB1">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8"/>
      </w:r>
      <w:r>
        <w:rPr>
          <w:rFonts w:ascii="Times New Roman" w:hAnsi="Times New Roman"/>
          <w:sz w:val="24"/>
          <w:szCs w:val="24"/>
        </w:rPr>
        <w:t xml:space="preserve">. </w:t>
      </w:r>
      <w:commentRangeStart w:id="39"/>
      <w:r>
        <w:rPr>
          <w:rFonts w:ascii="Times New Roman" w:hAnsi="Times New Roman"/>
          <w:sz w:val="24"/>
          <w:szCs w:val="24"/>
        </w:rPr>
        <w:t xml:space="preserve">Le format de sortie d’un </w:t>
      </w:r>
      <w:proofErr w:type="spellStart"/>
      <w:r>
        <w:rPr>
          <w:rFonts w:ascii="Times New Roman" w:hAnsi="Times New Roman"/>
          <w:sz w:val="24"/>
          <w:szCs w:val="24"/>
        </w:rPr>
        <w:t>Markdown</w:t>
      </w:r>
      <w:proofErr w:type="spellEnd"/>
      <w:r>
        <w:rPr>
          <w:rFonts w:ascii="Times New Roman" w:hAnsi="Times New Roman"/>
          <w:sz w:val="24"/>
          <w:szCs w:val="24"/>
        </w:rPr>
        <w:t xml:space="preserve"> peut lui aussi être défini par l’auteur (fichier </w:t>
      </w:r>
      <w:proofErr w:type="spellStart"/>
      <w:r>
        <w:rPr>
          <w:rFonts w:ascii="Times New Roman" w:hAnsi="Times New Roman"/>
          <w:sz w:val="24"/>
          <w:szCs w:val="24"/>
        </w:rPr>
        <w:t>pdf</w:t>
      </w:r>
      <w:proofErr w:type="spellEnd"/>
      <w:r>
        <w:rPr>
          <w:rFonts w:ascii="Times New Roman" w:hAnsi="Times New Roman"/>
          <w:sz w:val="24"/>
          <w:szCs w:val="24"/>
        </w:rPr>
        <w:t>, html, etc…).</w:t>
      </w:r>
      <w:commentRangeEnd w:id="39"/>
      <w:r w:rsidR="00E82FB1">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39"/>
      </w:r>
      <w:r>
        <w:rPr>
          <w:rFonts w:ascii="Times New Roman" w:hAnsi="Times New Roman"/>
          <w:sz w:val="24"/>
          <w:szCs w:val="24"/>
        </w:rPr>
        <w:t xml:space="preserve"> Ici, on ne peut pas parler </w:t>
      </w:r>
      <w:commentRangeStart w:id="40"/>
      <w:r>
        <w:rPr>
          <w:rFonts w:ascii="Times New Roman" w:hAnsi="Times New Roman"/>
          <w:sz w:val="24"/>
          <w:szCs w:val="24"/>
        </w:rPr>
        <w:t xml:space="preserve">de reproductibilité </w:t>
      </w:r>
      <w:commentRangeEnd w:id="40"/>
      <w:r w:rsidR="00E82FB1">
        <w:rPr>
          <w:rStyle w:val="Marquedecommentaire"/>
          <w:rFonts w:ascii="Times New Roman" w:eastAsia="Arial Unicode MS" w:hAnsi="Times New Roman" w:cs="Times New Roman"/>
          <w:color w:val="auto"/>
          <w:lang w:val="en-US" w:eastAsia="en-US"/>
          <w14:textOutline w14:w="0" w14:cap="rnd" w14:cmpd="sng" w14:algn="ctr">
            <w14:noFill/>
            <w14:prstDash w14:val="solid"/>
            <w14:bevel/>
          </w14:textOutline>
        </w:rPr>
        <w:commentReference w:id="40"/>
      </w:r>
      <w:r>
        <w:rPr>
          <w:rFonts w:ascii="Times New Roman" w:hAnsi="Times New Roman"/>
          <w:sz w:val="24"/>
          <w:szCs w:val="24"/>
        </w:rPr>
        <w:t xml:space="preserve">à proprement parler car les données ne sont pas disponibles. En effet, elles ont été achetées sur une plateforme dédiée, </w:t>
      </w:r>
      <w:hyperlink r:id="rId11" w:history="1">
        <w:r>
          <w:rPr>
            <w:rStyle w:val="Hyperlink0"/>
            <w:rFonts w:ascii="Times New Roman" w:hAnsi="Times New Roman"/>
            <w:sz w:val="24"/>
            <w:szCs w:val="24"/>
          </w:rPr>
          <w:t>airdna.co</w:t>
        </w:r>
      </w:hyperlink>
      <w:r>
        <w:rPr>
          <w:rFonts w:ascii="Times New Roman" w:hAnsi="Times New Roman"/>
          <w:sz w:val="24"/>
          <w:szCs w:val="24"/>
        </w:rPr>
        <w:t>, et ne sont pas diffusibles en l’état. Nous aborderons le problème de l’utilisation des données dans la partie 2.</w:t>
      </w:r>
    </w:p>
    <w:p w14:paraId="233D071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74675D1"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522B90D"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Une première question à se poser rentre dans le cadre du projet </w:t>
      </w:r>
      <w:commentRangeStart w:id="41"/>
      <w:r>
        <w:rPr>
          <w:rFonts w:ascii="Times New Roman" w:hAnsi="Times New Roman"/>
          <w:color w:val="222222"/>
        </w:rPr>
        <w:t>CRISIMMO</w:t>
      </w:r>
      <w:commentRangeEnd w:id="41"/>
      <w:r w:rsidR="00213C74">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41"/>
      </w:r>
      <w:r>
        <w:rPr>
          <w:rFonts w:ascii="Times New Roman" w:hAnsi="Times New Roman"/>
          <w:color w:val="222222"/>
        </w:rPr>
        <w:t xml:space="preserve"> financé par l’ANR : quel est le lien entre dynamiques spatio-temporelles du marché du logement et inégalités de patrimoine ? Cette question, développée dans la partie 1, prendra pour zone d’étude l’Île-de-France, dans une période où l’expansion des plateformes de locations saisonnières empire la situation d’un marché de l’immobilier déjà très tendu.</w:t>
      </w:r>
    </w:p>
    <w:p w14:paraId="002217B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6F59CB4"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Ensuite, plus concrètement, nous étudierons le comportement du marché </w:t>
      </w:r>
      <w:proofErr w:type="spellStart"/>
      <w:r>
        <w:rPr>
          <w:rFonts w:ascii="Times New Roman" w:hAnsi="Times New Roman"/>
          <w:color w:val="222222"/>
        </w:rPr>
        <w:t>Airbnb</w:t>
      </w:r>
      <w:proofErr w:type="spellEnd"/>
      <w:r>
        <w:rPr>
          <w:rFonts w:ascii="Times New Roman" w:hAnsi="Times New Roman"/>
          <w:color w:val="222222"/>
        </w:rPr>
        <w:t xml:space="preserve"> dans la commune d’Issy-les-Moulineaux : quelle est sa dynamique depuis 2015 ? Au sein de la commune, quelle forme prend-il (est-il concentré ? o</w:t>
      </w:r>
      <w:r>
        <w:rPr>
          <w:rFonts w:ascii="Times New Roman" w:hAnsi="Times New Roman"/>
          <w:color w:val="222222"/>
          <w:lang w:val="it-IT"/>
        </w:rPr>
        <w:t xml:space="preserve">ù </w:t>
      </w:r>
      <w:r>
        <w:rPr>
          <w:rFonts w:ascii="Times New Roman" w:hAnsi="Times New Roman"/>
          <w:color w:val="222222"/>
        </w:rPr>
        <w:t>?). Il sera nécessaire de définir et justifier le choix des indicateurs permettant de quantifier l’activité d’</w:t>
      </w:r>
      <w:proofErr w:type="spellStart"/>
      <w:r>
        <w:rPr>
          <w:rFonts w:ascii="Times New Roman" w:hAnsi="Times New Roman"/>
          <w:color w:val="222222"/>
        </w:rPr>
        <w:t>Airbnb</w:t>
      </w:r>
      <w:proofErr w:type="spellEnd"/>
      <w:r>
        <w:rPr>
          <w:rFonts w:ascii="Times New Roman" w:hAnsi="Times New Roman"/>
          <w:color w:val="222222"/>
        </w:rPr>
        <w:t xml:space="preserve"> dans la commune. L’hypothèse est la suivante : le marché parisien est débordant, et l’activité au sein des communes limitrophes suit la même dynamique qu’à Paris avec une certaine latence. Dans un second temps, nous comparerons les résultats d’Issy-les-Moulineaux avec les communes de Pantin et de Bagneux. Si on connaît bien la situation de Paris, celle en Petite Couronne est certainement différente. On émet l’hypothèse que les contextes locaux pèsent sur l’activité de la location saisonnière dans la commune (notamment pour les communes d’Issy et Pantin qui sont limitrophes), et</w:t>
      </w:r>
    </w:p>
    <w:p w14:paraId="07898694"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1FC8DD1"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Enfin, qu’en est-il du degré de reproductibilité des analyses menées ? Si les outils utilisés permettent une excellente documentation et </w:t>
      </w:r>
      <w:proofErr w:type="spellStart"/>
      <w:r>
        <w:rPr>
          <w:rFonts w:ascii="Times New Roman" w:hAnsi="Times New Roman"/>
          <w:color w:val="222222"/>
        </w:rPr>
        <w:t>réplicabilité</w:t>
      </w:r>
      <w:proofErr w:type="spellEnd"/>
      <w:r>
        <w:rPr>
          <w:rFonts w:ascii="Times New Roman" w:hAnsi="Times New Roman"/>
          <w:color w:val="222222"/>
        </w:rPr>
        <w:t xml:space="preserve"> des méthodes, la question des données pose problème. La situation de la reproductibilité dans la recherche est un sujet d’actualité (</w:t>
      </w:r>
      <w:proofErr w:type="spellStart"/>
      <w:r>
        <w:rPr>
          <w:rFonts w:ascii="Times New Roman" w:hAnsi="Times New Roman"/>
          <w:color w:val="222222"/>
        </w:rPr>
        <w:t>Schloss</w:t>
      </w:r>
      <w:proofErr w:type="spellEnd"/>
      <w:r>
        <w:rPr>
          <w:rFonts w:ascii="Times New Roman" w:hAnsi="Times New Roman"/>
          <w:color w:val="222222"/>
        </w:rPr>
        <w:t>, 2018), et nous expliquerons la nécessité d’une méthode reproductible, tant pour la vérification des résultats que pour d’éventuelles futures analyses sur le sujet.</w:t>
      </w:r>
    </w:p>
    <w:p w14:paraId="10D971A8"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0E9EEA3"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C2631D8" w14:textId="5B1A9CE3" w:rsidR="002A0EA1" w:rsidRDefault="002A0EA1" w:rsidP="002A0EA1">
      <w:pPr>
        <w:pStyle w:val="Pardfaut"/>
        <w:spacing w:before="20" w:after="20" w:line="264" w:lineRule="auto"/>
        <w:jc w:val="both"/>
        <w:rPr>
          <w:ins w:id="42" w:author="mg" w:date="2021-07-22T15:53:00Z"/>
          <w:rFonts w:ascii="Times New Roman" w:eastAsia="Times New Roman" w:hAnsi="Times New Roman" w:cs="Times New Roman"/>
          <w:color w:val="222222"/>
        </w:rPr>
      </w:pPr>
      <w:ins w:id="43" w:author="mg" w:date="2021-07-22T15:53:00Z">
        <w:r>
          <w:rPr>
            <w:rFonts w:ascii="Times New Roman" w:eastAsia="Times New Roman" w:hAnsi="Times New Roman" w:cs="Times New Roman"/>
            <w:color w:val="222222"/>
          </w:rPr>
          <w:t xml:space="preserve">Il faudrait rappeler l’objectif général de chaque </w:t>
        </w:r>
        <w:r>
          <w:rPr>
            <w:rFonts w:ascii="Times New Roman" w:eastAsia="Times New Roman" w:hAnsi="Times New Roman" w:cs="Times New Roman"/>
            <w:color w:val="222222"/>
          </w:rPr>
          <w:t>section</w:t>
        </w:r>
        <w:r>
          <w:rPr>
            <w:rFonts w:ascii="Times New Roman" w:eastAsia="Times New Roman" w:hAnsi="Times New Roman" w:cs="Times New Roman"/>
            <w:color w:val="222222"/>
          </w:rPr>
          <w:t xml:space="preserve"> </w:t>
        </w:r>
        <w:r>
          <w:rPr>
            <w:rFonts w:ascii="Times New Roman" w:eastAsia="Times New Roman" w:hAnsi="Times New Roman" w:cs="Times New Roman"/>
            <w:color w:val="222222"/>
          </w:rPr>
          <w:t xml:space="preserve">de la partie 1 </w:t>
        </w:r>
        <w:r>
          <w:rPr>
            <w:rFonts w:ascii="Times New Roman" w:eastAsia="Times New Roman" w:hAnsi="Times New Roman" w:cs="Times New Roman"/>
            <w:color w:val="222222"/>
          </w:rPr>
          <w:t xml:space="preserve">dans un paragraphe introductif </w:t>
        </w:r>
      </w:ins>
    </w:p>
    <w:p w14:paraId="605322D4" w14:textId="0CCC2F4C" w:rsidR="002A0EA1" w:rsidRDefault="002A0EA1" w:rsidP="002A0EA1">
      <w:pPr>
        <w:pStyle w:val="Pardfaut"/>
        <w:spacing w:before="20" w:after="20" w:line="264" w:lineRule="auto"/>
        <w:jc w:val="both"/>
        <w:rPr>
          <w:ins w:id="44" w:author="mg" w:date="2021-07-22T15:53:00Z"/>
          <w:rFonts w:ascii="Times New Roman" w:eastAsia="Times New Roman" w:hAnsi="Times New Roman" w:cs="Times New Roman"/>
          <w:color w:val="222222"/>
        </w:rPr>
      </w:pPr>
      <w:ins w:id="45" w:author="mg" w:date="2021-07-22T15:53:00Z">
        <w:r>
          <w:rPr>
            <w:rFonts w:ascii="Times New Roman" w:eastAsia="Times New Roman" w:hAnsi="Times New Roman" w:cs="Times New Roman"/>
            <w:color w:val="222222"/>
          </w:rPr>
          <w:t>+ comme suggéré dans les remarques générales, revoir le plan de cette partie</w:t>
        </w:r>
      </w:ins>
      <w:ins w:id="46" w:author="mg" w:date="2021-07-22T16:00:00Z">
        <w:r w:rsidR="00A501CD">
          <w:rPr>
            <w:rFonts w:ascii="Times New Roman" w:eastAsia="Times New Roman" w:hAnsi="Times New Roman" w:cs="Times New Roman"/>
            <w:color w:val="222222"/>
          </w:rPr>
          <w:t xml:space="preserve">. Suggestion </w:t>
        </w:r>
      </w:ins>
      <w:ins w:id="47" w:author="mg" w:date="2021-07-22T15:53:00Z">
        <w:r>
          <w:rPr>
            <w:rFonts w:ascii="Times New Roman" w:eastAsia="Times New Roman" w:hAnsi="Times New Roman" w:cs="Times New Roman"/>
            <w:color w:val="222222"/>
          </w:rPr>
          <w:t xml:space="preserve">: plutôt partir de </w:t>
        </w:r>
        <w:r w:rsidR="00A501CD">
          <w:rPr>
            <w:rFonts w:ascii="Times New Roman" w:eastAsia="Times New Roman" w:hAnsi="Times New Roman" w:cs="Times New Roman"/>
            <w:color w:val="222222"/>
          </w:rPr>
          <w:t xml:space="preserve">la question </w:t>
        </w:r>
      </w:ins>
      <w:ins w:id="48" w:author="mg" w:date="2021-07-22T15:54:00Z">
        <w:r w:rsidR="00A501CD">
          <w:rPr>
            <w:rFonts w:ascii="Times New Roman" w:eastAsia="Times New Roman" w:hAnsi="Times New Roman" w:cs="Times New Roman"/>
            <w:color w:val="222222"/>
          </w:rPr>
          <w:t xml:space="preserve">sur </w:t>
        </w:r>
      </w:ins>
      <w:ins w:id="49" w:author="mg" w:date="2021-07-22T15:53:00Z">
        <w:r>
          <w:rPr>
            <w:rFonts w:ascii="Times New Roman" w:eastAsia="Times New Roman" w:hAnsi="Times New Roman" w:cs="Times New Roman"/>
            <w:color w:val="222222"/>
          </w:rPr>
          <w:t xml:space="preserve">(1) l’intérêt </w:t>
        </w:r>
      </w:ins>
      <w:ins w:id="50" w:author="mg" w:date="2021-07-22T15:54:00Z">
        <w:r w:rsidR="00A501CD">
          <w:rPr>
            <w:rFonts w:ascii="Times New Roman" w:eastAsia="Times New Roman" w:hAnsi="Times New Roman" w:cs="Times New Roman"/>
            <w:color w:val="222222"/>
          </w:rPr>
          <w:t>d’analyser</w:t>
        </w:r>
      </w:ins>
      <w:ins w:id="51" w:author="mg" w:date="2021-07-22T15:53:00Z">
        <w:r>
          <w:rPr>
            <w:rFonts w:ascii="Times New Roman" w:eastAsia="Times New Roman" w:hAnsi="Times New Roman" w:cs="Times New Roman"/>
            <w:color w:val="222222"/>
          </w:rPr>
          <w:t xml:space="preserve"> les locations saisonnières dans le cadre d’un projet plus </w:t>
        </w:r>
      </w:ins>
      <w:ins w:id="52" w:author="mg" w:date="2021-07-22T16:01:00Z">
        <w:r w:rsidR="00A501CD">
          <w:rPr>
            <w:rFonts w:ascii="Times New Roman" w:eastAsia="Times New Roman" w:hAnsi="Times New Roman" w:cs="Times New Roman"/>
            <w:color w:val="222222"/>
          </w:rPr>
          <w:t>général</w:t>
        </w:r>
      </w:ins>
      <w:ins w:id="53" w:author="mg" w:date="2021-07-22T15:53:00Z">
        <w:r>
          <w:rPr>
            <w:rFonts w:ascii="Times New Roman" w:eastAsia="Times New Roman" w:hAnsi="Times New Roman" w:cs="Times New Roman"/>
            <w:color w:val="222222"/>
          </w:rPr>
          <w:t xml:space="preserve"> sur le marché du logement</w:t>
        </w:r>
      </w:ins>
      <w:ins w:id="54" w:author="mg" w:date="2021-07-22T15:54:00Z">
        <w:r w:rsidR="00A501CD">
          <w:rPr>
            <w:rFonts w:ascii="Times New Roman" w:eastAsia="Times New Roman" w:hAnsi="Times New Roman" w:cs="Times New Roman"/>
            <w:color w:val="222222"/>
          </w:rPr>
          <w:t xml:space="preserve">, puis </w:t>
        </w:r>
      </w:ins>
      <w:ins w:id="55" w:author="mg" w:date="2021-07-22T16:01:00Z">
        <w:r w:rsidR="00A501CD">
          <w:rPr>
            <w:rFonts w:ascii="Times New Roman" w:eastAsia="Times New Roman" w:hAnsi="Times New Roman" w:cs="Times New Roman"/>
            <w:color w:val="222222"/>
          </w:rPr>
          <w:t xml:space="preserve">(2) </w:t>
        </w:r>
      </w:ins>
      <w:ins w:id="56" w:author="mg" w:date="2021-07-22T15:59:00Z">
        <w:r w:rsidR="00A501CD">
          <w:rPr>
            <w:rStyle w:val="Aucun"/>
            <w:rFonts w:ascii="Times New Roman" w:hAnsi="Times New Roman"/>
            <w:bCs/>
            <w:color w:val="FF0000"/>
          </w:rPr>
          <w:t xml:space="preserve">évolution de la présence des locations </w:t>
        </w:r>
        <w:proofErr w:type="spellStart"/>
        <w:r w:rsidR="00A501CD">
          <w:rPr>
            <w:rStyle w:val="Aucun"/>
            <w:rFonts w:ascii="Times New Roman" w:hAnsi="Times New Roman"/>
            <w:bCs/>
            <w:color w:val="FF0000"/>
          </w:rPr>
          <w:t>Airbnb</w:t>
        </w:r>
        <w:proofErr w:type="spellEnd"/>
        <w:r w:rsidR="00A501CD">
          <w:rPr>
            <w:rStyle w:val="Aucun"/>
            <w:rFonts w:ascii="Times New Roman" w:hAnsi="Times New Roman"/>
            <w:bCs/>
            <w:color w:val="FF0000"/>
          </w:rPr>
          <w:t xml:space="preserve"> </w:t>
        </w:r>
      </w:ins>
      <w:ins w:id="57" w:author="mg" w:date="2021-07-22T16:00:00Z">
        <w:r w:rsidR="00A501CD">
          <w:rPr>
            <w:rStyle w:val="Aucun"/>
            <w:rFonts w:ascii="Times New Roman" w:hAnsi="Times New Roman"/>
            <w:bCs/>
            <w:color w:val="FF0000"/>
          </w:rPr>
          <w:t>à différentes échelles (en insistant in fine sur les communes de petite couronne)</w:t>
        </w:r>
      </w:ins>
      <w:ins w:id="58" w:author="mg" w:date="2021-07-22T15:59:00Z">
        <w:r w:rsidR="00A501CD">
          <w:rPr>
            <w:rStyle w:val="Aucun"/>
            <w:rFonts w:ascii="Times New Roman" w:hAnsi="Times New Roman"/>
            <w:bCs/>
            <w:color w:val="FF0000"/>
          </w:rPr>
          <w:t xml:space="preserve">, </w:t>
        </w:r>
        <w:r w:rsidR="00A501CD">
          <w:rPr>
            <w:rStyle w:val="Aucun"/>
            <w:rFonts w:ascii="Times New Roman" w:hAnsi="Times New Roman"/>
            <w:bCs/>
            <w:color w:val="FF0000"/>
          </w:rPr>
          <w:t>(3)</w:t>
        </w:r>
        <w:r w:rsidR="00A501CD">
          <w:rPr>
            <w:rStyle w:val="Aucun"/>
            <w:rFonts w:ascii="Times New Roman" w:hAnsi="Times New Roman"/>
            <w:bCs/>
            <w:color w:val="FF0000"/>
          </w:rPr>
          <w:t xml:space="preserve"> facteurs</w:t>
        </w:r>
        <w:r w:rsidR="00A501CD">
          <w:rPr>
            <w:rStyle w:val="Aucun"/>
            <w:rFonts w:ascii="Times New Roman" w:hAnsi="Times New Roman"/>
            <w:bCs/>
            <w:color w:val="FF0000"/>
          </w:rPr>
          <w:t xml:space="preserve"> explicatifs de ces évolutions (</w:t>
        </w:r>
      </w:ins>
      <w:ins w:id="59" w:author="mg" w:date="2021-07-22T16:02:00Z">
        <w:r w:rsidR="00A501CD">
          <w:rPr>
            <w:rStyle w:val="Aucun"/>
            <w:rFonts w:ascii="Times New Roman" w:hAnsi="Times New Roman"/>
            <w:bCs/>
            <w:color w:val="FF0000"/>
          </w:rPr>
          <w:t xml:space="preserve">à la fois les facteurs qui expliquent la </w:t>
        </w:r>
      </w:ins>
      <w:ins w:id="60" w:author="mg" w:date="2021-07-22T16:03:00Z">
        <w:r w:rsidR="00A501CD">
          <w:rPr>
            <w:rStyle w:val="Aucun"/>
            <w:rFonts w:ascii="Times New Roman" w:hAnsi="Times New Roman"/>
            <w:bCs/>
            <w:color w:val="FF0000"/>
          </w:rPr>
          <w:t>croissance</w:t>
        </w:r>
      </w:ins>
      <w:ins w:id="61" w:author="mg" w:date="2021-07-22T16:02:00Z">
        <w:r w:rsidR="00A501CD">
          <w:rPr>
            <w:rStyle w:val="Aucun"/>
            <w:rFonts w:ascii="Times New Roman" w:hAnsi="Times New Roman"/>
            <w:bCs/>
            <w:color w:val="FF0000"/>
          </w:rPr>
          <w:t xml:space="preserve"> </w:t>
        </w:r>
      </w:ins>
      <w:ins w:id="62" w:author="mg" w:date="2021-07-22T16:04:00Z">
        <w:r w:rsidR="00A501CD">
          <w:rPr>
            <w:rStyle w:val="Aucun"/>
            <w:rFonts w:ascii="Times New Roman" w:hAnsi="Times New Roman"/>
            <w:bCs/>
            <w:color w:val="FF0000"/>
          </w:rPr>
          <w:t>de ce marché</w:t>
        </w:r>
      </w:ins>
      <w:ins w:id="63" w:author="mg" w:date="2021-07-22T16:02:00Z">
        <w:r w:rsidR="00A501CD">
          <w:rPr>
            <w:rStyle w:val="Aucun"/>
            <w:rFonts w:ascii="Times New Roman" w:hAnsi="Times New Roman"/>
            <w:bCs/>
            <w:color w:val="FF0000"/>
          </w:rPr>
          <w:t xml:space="preserve"> + ceux qui </w:t>
        </w:r>
      </w:ins>
      <w:ins w:id="64" w:author="mg" w:date="2021-07-22T16:03:00Z">
        <w:r w:rsidR="00A501CD">
          <w:rPr>
            <w:rStyle w:val="Aucun"/>
            <w:rFonts w:ascii="Times New Roman" w:hAnsi="Times New Roman"/>
            <w:bCs/>
            <w:color w:val="FF0000"/>
          </w:rPr>
          <w:t>peuvent être des freins à sa progression –mesures prises pour réguler ce marché-</w:t>
        </w:r>
      </w:ins>
      <w:ins w:id="65" w:author="mg" w:date="2021-07-22T16:02:00Z">
        <w:r w:rsidR="00A501CD">
          <w:rPr>
            <w:rStyle w:val="Aucun"/>
            <w:rFonts w:ascii="Times New Roman" w:hAnsi="Times New Roman"/>
            <w:bCs/>
            <w:color w:val="FF0000"/>
          </w:rPr>
          <w:t xml:space="preserve">) </w:t>
        </w:r>
      </w:ins>
      <w:ins w:id="66" w:author="mg" w:date="2021-07-22T16:30:00Z">
        <w:r w:rsidR="00285BE0">
          <w:rPr>
            <w:rStyle w:val="Aucun"/>
            <w:rFonts w:ascii="Times New Roman" w:hAnsi="Times New Roman"/>
            <w:bCs/>
            <w:color w:val="FF0000"/>
          </w:rPr>
          <w:t xml:space="preserve">(4) impacts sur le marché du logement </w:t>
        </w:r>
      </w:ins>
    </w:p>
    <w:p w14:paraId="297483F6" w14:textId="706C067D" w:rsidR="004336E4" w:rsidDel="002A0EA1" w:rsidRDefault="004336E4">
      <w:pPr>
        <w:pStyle w:val="Pardfaut"/>
        <w:spacing w:before="20" w:after="20" w:line="264" w:lineRule="auto"/>
        <w:jc w:val="both"/>
        <w:rPr>
          <w:del w:id="67" w:author="mg" w:date="2021-07-22T15:53:00Z"/>
          <w:rFonts w:ascii="Times New Roman" w:eastAsia="Times New Roman" w:hAnsi="Times New Roman" w:cs="Times New Roman"/>
          <w:color w:val="222222"/>
        </w:rPr>
      </w:pPr>
    </w:p>
    <w:p w14:paraId="75F7364D"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7EB2DAF" w14:textId="77777777" w:rsidR="004336E4" w:rsidRDefault="00B070F2">
      <w:pPr>
        <w:pStyle w:val="Pardfaut"/>
        <w:spacing w:before="20" w:after="20" w:line="264" w:lineRule="auto"/>
        <w:jc w:val="both"/>
        <w:rPr>
          <w:rFonts w:ascii="Times New Roman" w:eastAsia="Times New Roman" w:hAnsi="Times New Roman" w:cs="Times New Roman"/>
          <w:b/>
          <w:bCs/>
          <w:color w:val="222222"/>
        </w:rPr>
      </w:pPr>
      <w:r>
        <w:rPr>
          <w:rFonts w:ascii="Times New Roman" w:hAnsi="Times New Roman"/>
          <w:b/>
          <w:bCs/>
          <w:color w:val="222222"/>
        </w:rPr>
        <w:t>1.1. État des lieux sur les locations saisonnières</w:t>
      </w:r>
    </w:p>
    <w:p w14:paraId="04445EA1" w14:textId="17234CA8" w:rsidR="004336E4" w:rsidRDefault="004336E4">
      <w:pPr>
        <w:pStyle w:val="Pardfaut"/>
        <w:spacing w:before="20" w:after="20" w:line="264" w:lineRule="auto"/>
        <w:jc w:val="both"/>
        <w:rPr>
          <w:rFonts w:ascii="Times New Roman" w:eastAsia="Times New Roman" w:hAnsi="Times New Roman" w:cs="Times New Roman"/>
          <w:color w:val="222222"/>
        </w:rPr>
      </w:pPr>
    </w:p>
    <w:p w14:paraId="4DEF07FA"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Les informations sur la présence des locations saisonnières en Ile-de-France ainsi que les restrictions mises en place évoquées dans cette partie sont issues pour une grande partie du très riche rapport de l’Institut Paris Région (IPR, 2021). Ce rapport très récent, publié en mai 2021, propose un compte-rendu sur le cadre juridique en constante évolution des locations saisonnières à plusieurs échelles, ainsi qu’une analyse de l’impact qu’ont ces logements sur le parc de résidences principales en Île-de-France. </w:t>
      </w:r>
      <w:commentRangeStart w:id="68"/>
      <w:r>
        <w:rPr>
          <w:rFonts w:ascii="Times New Roman" w:hAnsi="Times New Roman"/>
          <w:color w:val="222222"/>
        </w:rPr>
        <w:t xml:space="preserve">L’IPR propose de nombreuses infographies pertinentes, néanmoins une critique est à apporter autour des données utilisées (justifiées dans le rapport) </w:t>
      </w:r>
      <w:commentRangeEnd w:id="68"/>
      <w:r w:rsidR="00A501C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68"/>
      </w:r>
      <w:r>
        <w:rPr>
          <w:rFonts w:ascii="Times New Roman" w:hAnsi="Times New Roman"/>
          <w:color w:val="222222"/>
        </w:rPr>
        <w:t xml:space="preserve">: les sources de comptage des logements </w:t>
      </w:r>
      <w:proofErr w:type="spellStart"/>
      <w:r>
        <w:rPr>
          <w:rFonts w:ascii="Times New Roman" w:hAnsi="Times New Roman"/>
          <w:color w:val="222222"/>
        </w:rPr>
        <w:t>Airbnb</w:t>
      </w:r>
      <w:proofErr w:type="spellEnd"/>
      <w:r>
        <w:rPr>
          <w:rFonts w:ascii="Times New Roman" w:hAnsi="Times New Roman"/>
          <w:color w:val="222222"/>
        </w:rPr>
        <w:t xml:space="preserve"> sont multiples (</w:t>
      </w:r>
      <w:proofErr w:type="spellStart"/>
      <w:r>
        <w:rPr>
          <w:rFonts w:ascii="Times New Roman" w:hAnsi="Times New Roman"/>
          <w:color w:val="222222"/>
        </w:rPr>
        <w:t>Trackeet</w:t>
      </w:r>
      <w:proofErr w:type="spellEnd"/>
      <w:r>
        <w:rPr>
          <w:rFonts w:ascii="Times New Roman" w:hAnsi="Times New Roman"/>
          <w:color w:val="222222"/>
        </w:rPr>
        <w:t xml:space="preserve">, </w:t>
      </w:r>
      <w:proofErr w:type="spellStart"/>
      <w:r>
        <w:rPr>
          <w:rFonts w:ascii="Times New Roman" w:hAnsi="Times New Roman"/>
          <w:color w:val="222222"/>
        </w:rPr>
        <w:t>Airdna</w:t>
      </w:r>
      <w:proofErr w:type="spellEnd"/>
      <w:r>
        <w:rPr>
          <w:rFonts w:ascii="Times New Roman" w:hAnsi="Times New Roman"/>
          <w:color w:val="222222"/>
        </w:rPr>
        <w:t>). Tandis qu’</w:t>
      </w:r>
      <w:proofErr w:type="spellStart"/>
      <w:r>
        <w:rPr>
          <w:rFonts w:ascii="Times New Roman" w:hAnsi="Times New Roman"/>
          <w:color w:val="222222"/>
        </w:rPr>
        <w:t>Airdna</w:t>
      </w:r>
      <w:proofErr w:type="spellEnd"/>
      <w:r>
        <w:rPr>
          <w:rFonts w:ascii="Times New Roman" w:hAnsi="Times New Roman"/>
          <w:color w:val="222222"/>
        </w:rPr>
        <w:t xml:space="preserve"> ne récolte que les données des logements </w:t>
      </w:r>
      <w:proofErr w:type="spellStart"/>
      <w:r>
        <w:rPr>
          <w:rFonts w:ascii="Times New Roman" w:hAnsi="Times New Roman"/>
          <w:color w:val="222222"/>
        </w:rPr>
        <w:t>Airbnb</w:t>
      </w:r>
      <w:proofErr w:type="spellEnd"/>
      <w:r>
        <w:rPr>
          <w:rFonts w:ascii="Times New Roman" w:hAnsi="Times New Roman"/>
          <w:color w:val="222222"/>
        </w:rPr>
        <w:t xml:space="preserve"> et </w:t>
      </w:r>
      <w:proofErr w:type="spellStart"/>
      <w:r>
        <w:rPr>
          <w:rFonts w:ascii="Times New Roman" w:hAnsi="Times New Roman"/>
          <w:color w:val="222222"/>
        </w:rPr>
        <w:t>HomeAway</w:t>
      </w:r>
      <w:proofErr w:type="spellEnd"/>
      <w:r>
        <w:rPr>
          <w:rFonts w:ascii="Times New Roman" w:hAnsi="Times New Roman"/>
          <w:color w:val="222222"/>
        </w:rPr>
        <w:t xml:space="preserve">, la start-up française </w:t>
      </w:r>
      <w:proofErr w:type="spellStart"/>
      <w:r>
        <w:rPr>
          <w:rFonts w:ascii="Times New Roman" w:hAnsi="Times New Roman"/>
          <w:color w:val="222222"/>
        </w:rPr>
        <w:t>Trackeet</w:t>
      </w:r>
      <w:proofErr w:type="spellEnd"/>
      <w:r>
        <w:rPr>
          <w:rFonts w:ascii="Times New Roman" w:hAnsi="Times New Roman"/>
          <w:color w:val="222222"/>
        </w:rPr>
        <w:t xml:space="preserve"> couvre un panel bien plus large de plateformes (une douzaine). À la différence de la base de données </w:t>
      </w:r>
      <w:proofErr w:type="spellStart"/>
      <w:r>
        <w:rPr>
          <w:rFonts w:ascii="Times New Roman" w:hAnsi="Times New Roman"/>
          <w:color w:val="222222"/>
        </w:rPr>
        <w:t>Airdna</w:t>
      </w:r>
      <w:proofErr w:type="spellEnd"/>
      <w:r>
        <w:rPr>
          <w:rFonts w:ascii="Times New Roman" w:hAnsi="Times New Roman"/>
          <w:color w:val="222222"/>
        </w:rPr>
        <w:t xml:space="preserve">, il n’est pas possible sur </w:t>
      </w:r>
      <w:proofErr w:type="spellStart"/>
      <w:r>
        <w:rPr>
          <w:rFonts w:ascii="Times New Roman" w:hAnsi="Times New Roman"/>
          <w:color w:val="222222"/>
        </w:rPr>
        <w:t>Trackeet</w:t>
      </w:r>
      <w:proofErr w:type="spellEnd"/>
      <w:r>
        <w:rPr>
          <w:rFonts w:ascii="Times New Roman" w:hAnsi="Times New Roman"/>
          <w:color w:val="222222"/>
        </w:rPr>
        <w:t xml:space="preserve"> de repérer un même logement mis en ligne simultanément sur plusieurs plateformes. </w:t>
      </w:r>
      <w:proofErr w:type="spellStart"/>
      <w:r>
        <w:rPr>
          <w:rFonts w:ascii="Times New Roman" w:hAnsi="Times New Roman"/>
          <w:color w:val="222222"/>
        </w:rPr>
        <w:t>Trackeet</w:t>
      </w:r>
      <w:proofErr w:type="spellEnd"/>
      <w:r>
        <w:rPr>
          <w:rFonts w:ascii="Times New Roman" w:hAnsi="Times New Roman"/>
          <w:color w:val="222222"/>
        </w:rPr>
        <w:t xml:space="preserve"> estime à 15 % la part d’annonces en doublon. Ainsi, si on compte 81.000 locations saisonnières à Paris en 2019 sur </w:t>
      </w:r>
      <w:proofErr w:type="spellStart"/>
      <w:r>
        <w:rPr>
          <w:rFonts w:ascii="Times New Roman" w:hAnsi="Times New Roman"/>
          <w:color w:val="222222"/>
        </w:rPr>
        <w:t>Airdna</w:t>
      </w:r>
      <w:proofErr w:type="spellEnd"/>
      <w:r>
        <w:rPr>
          <w:rFonts w:ascii="Times New Roman" w:hAnsi="Times New Roman"/>
          <w:color w:val="222222"/>
        </w:rPr>
        <w:t xml:space="preserve">, la plateforme </w:t>
      </w:r>
      <w:proofErr w:type="spellStart"/>
      <w:r>
        <w:rPr>
          <w:rFonts w:ascii="Times New Roman" w:hAnsi="Times New Roman"/>
          <w:color w:val="222222"/>
        </w:rPr>
        <w:t>Trackeet</w:t>
      </w:r>
      <w:proofErr w:type="spellEnd"/>
      <w:r>
        <w:rPr>
          <w:rFonts w:ascii="Times New Roman" w:hAnsi="Times New Roman"/>
          <w:color w:val="222222"/>
        </w:rPr>
        <w:t xml:space="preserve"> estime ce chiffre à 99.600. Si l’on soustrait ces 15%, on arrive à une estimation de 85.000 logements.</w:t>
      </w:r>
    </w:p>
    <w:p w14:paraId="6611D237"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54BA845C" w14:textId="77777777" w:rsidR="004336E4" w:rsidRDefault="00B070F2">
      <w:pPr>
        <w:pStyle w:val="Pardfaut"/>
        <w:spacing w:before="20" w:after="20" w:line="264" w:lineRule="auto"/>
        <w:jc w:val="both"/>
        <w:rPr>
          <w:rFonts w:ascii="Times New Roman" w:eastAsia="Times New Roman" w:hAnsi="Times New Roman" w:cs="Times New Roman"/>
          <w:color w:val="222222"/>
          <w:u w:val="single"/>
        </w:rPr>
      </w:pPr>
      <w:commentRangeStart w:id="69"/>
      <w:r>
        <w:rPr>
          <w:rFonts w:ascii="Times New Roman" w:hAnsi="Times New Roman"/>
          <w:color w:val="222222"/>
          <w:u w:val="single"/>
        </w:rPr>
        <w:t>En France</w:t>
      </w:r>
      <w:commentRangeEnd w:id="69"/>
      <w:r w:rsidR="00AF024E">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69"/>
      </w:r>
    </w:p>
    <w:p w14:paraId="1274AB58"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0DE145B"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Les points forts </w:t>
      </w:r>
      <w:commentRangeStart w:id="70"/>
      <w:r>
        <w:rPr>
          <w:rFonts w:ascii="Times New Roman" w:hAnsi="Times New Roman"/>
          <w:color w:val="222222"/>
        </w:rPr>
        <w:t xml:space="preserve">de la location saisonnière </w:t>
      </w:r>
      <w:commentRangeEnd w:id="70"/>
      <w:r w:rsidR="00AF024E">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0"/>
      </w:r>
      <w:r>
        <w:rPr>
          <w:rFonts w:ascii="Times New Roman" w:hAnsi="Times New Roman"/>
          <w:color w:val="222222"/>
        </w:rPr>
        <w:t xml:space="preserve">sont l’ubiquité et la flexibilité. Ubiquité car les logements mis en location sur ces plateformes font initialement partie du parc résidentiel « banal », c’est-à-dire non spécifiquement destiné à l’hébergement touristique, et par conséquent peuvent être omniprésents, et </w:t>
      </w:r>
      <w:commentRangeStart w:id="71"/>
      <w:r>
        <w:rPr>
          <w:rFonts w:ascii="Times New Roman" w:hAnsi="Times New Roman"/>
          <w:color w:val="222222"/>
        </w:rPr>
        <w:t>flexibilité</w:t>
      </w:r>
      <w:commentRangeEnd w:id="71"/>
      <w:r w:rsidR="00AF024E">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1"/>
      </w:r>
      <w:r>
        <w:rPr>
          <w:rFonts w:ascii="Times New Roman" w:hAnsi="Times New Roman"/>
          <w:color w:val="222222"/>
        </w:rPr>
        <w:t xml:space="preserve"> car la présence et la disponibilité de ces logements dépend du bon vouloir de leurs propriétaires, qui peuvent être plus ou moins actifs sur ce marché. De plus, les prix pratiqués ne sont pas soumis à un encadrement des loyers comme pour la location privée classique, et les charges sont moindres. </w:t>
      </w:r>
      <w:proofErr w:type="spellStart"/>
      <w:r>
        <w:rPr>
          <w:rFonts w:ascii="Times New Roman" w:hAnsi="Times New Roman"/>
          <w:color w:val="222222"/>
        </w:rPr>
        <w:t>Airbnb</w:t>
      </w:r>
      <w:proofErr w:type="spellEnd"/>
      <w:r>
        <w:rPr>
          <w:rFonts w:ascii="Times New Roman" w:hAnsi="Times New Roman"/>
          <w:color w:val="222222"/>
        </w:rPr>
        <w:t xml:space="preserve"> n’échappe pas à la règle et couvre désormais la quasi intégralité du territoire français. Les travaux de Vincent Aulnay</w:t>
      </w:r>
      <w:r>
        <w:rPr>
          <w:rStyle w:val="Aucun"/>
          <w:rFonts w:ascii="Times New Roman" w:eastAsia="Times New Roman" w:hAnsi="Times New Roman" w:cs="Times New Roman"/>
          <w:color w:val="222222"/>
          <w:vertAlign w:val="superscript"/>
        </w:rPr>
        <w:footnoteReference w:id="5"/>
      </w:r>
      <w:r>
        <w:rPr>
          <w:rFonts w:ascii="Times New Roman" w:hAnsi="Times New Roman"/>
          <w:color w:val="222222"/>
        </w:rPr>
        <w:t xml:space="preserve"> (collectif </w:t>
      </w:r>
      <w:proofErr w:type="spellStart"/>
      <w:r>
        <w:rPr>
          <w:rFonts w:ascii="Times New Roman" w:hAnsi="Times New Roman"/>
          <w:color w:val="222222"/>
        </w:rPr>
        <w:t>ParisvsBnB</w:t>
      </w:r>
      <w:proofErr w:type="spellEnd"/>
      <w:r>
        <w:rPr>
          <w:rFonts w:ascii="Times New Roman" w:hAnsi="Times New Roman"/>
          <w:color w:val="222222"/>
        </w:rPr>
        <w:t>) rendent compte de la distribution des quelques 600.000 annonces réparties sur l’ensemble de la France métropolitaine, enregistrées sur la plateforme entre décembre 2020 et mars 2021. La densité de l’offre est évidemment plus forte autour des grandes villes et des pôles urbains que dans les zones rurales. La littoralisation d’</w:t>
      </w:r>
      <w:proofErr w:type="spellStart"/>
      <w:r>
        <w:rPr>
          <w:rFonts w:ascii="Times New Roman" w:hAnsi="Times New Roman"/>
          <w:color w:val="222222"/>
        </w:rPr>
        <w:t>Airbnb</w:t>
      </w:r>
      <w:proofErr w:type="spellEnd"/>
      <w:r>
        <w:rPr>
          <w:rFonts w:ascii="Times New Roman" w:hAnsi="Times New Roman"/>
          <w:color w:val="222222"/>
        </w:rPr>
        <w:t xml:space="preserve"> est elle aussi très marquée, et le tracé de l’implantation de la plateforme suit une géographie du tourisme, autour des stations de montagne ainsi que dans des zones ayant une forte identité territoriale liée à des politiques de patrimonialisation (tracé de la Loire, plages normandes…). Finalement, la carte des locations </w:t>
      </w:r>
      <w:proofErr w:type="spellStart"/>
      <w:r>
        <w:rPr>
          <w:rFonts w:ascii="Times New Roman" w:hAnsi="Times New Roman"/>
          <w:color w:val="222222"/>
        </w:rPr>
        <w:t>Airbnb</w:t>
      </w:r>
      <w:proofErr w:type="spellEnd"/>
      <w:r>
        <w:rPr>
          <w:rFonts w:ascii="Times New Roman" w:hAnsi="Times New Roman"/>
          <w:color w:val="222222"/>
        </w:rPr>
        <w:t xml:space="preserve"> est calquée sur celle des densités de population </w:t>
      </w:r>
      <w:commentRangeStart w:id="72"/>
      <w:r>
        <w:rPr>
          <w:rFonts w:ascii="Times New Roman" w:hAnsi="Times New Roman"/>
          <w:color w:val="222222"/>
        </w:rPr>
        <w:t>et de l’urbanisation</w:t>
      </w:r>
      <w:commentRangeEnd w:id="72"/>
      <w:r w:rsidR="00AF024E">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2"/>
      </w:r>
      <w:r>
        <w:rPr>
          <w:rFonts w:ascii="Times New Roman" w:hAnsi="Times New Roman"/>
          <w:color w:val="222222"/>
        </w:rPr>
        <w:t xml:space="preserve">, car les logements loués sont pour la plupart d’entre eux habités par les propriétaires (Aulnay &amp; </w:t>
      </w:r>
      <w:proofErr w:type="spellStart"/>
      <w:r>
        <w:rPr>
          <w:rFonts w:ascii="Times New Roman" w:hAnsi="Times New Roman"/>
          <w:color w:val="222222"/>
        </w:rPr>
        <w:t>Piganiol</w:t>
      </w:r>
      <w:proofErr w:type="spellEnd"/>
      <w:r>
        <w:rPr>
          <w:rFonts w:ascii="Times New Roman" w:hAnsi="Times New Roman"/>
          <w:color w:val="222222"/>
        </w:rPr>
        <w:t>, 2021).</w:t>
      </w:r>
    </w:p>
    <w:p w14:paraId="02BFA22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CBD7E41" w14:textId="77777777" w:rsidR="004336E4" w:rsidRDefault="00B070F2">
      <w:pPr>
        <w:pStyle w:val="Pardfaut"/>
        <w:spacing w:before="20" w:after="20" w:line="264" w:lineRule="auto"/>
        <w:jc w:val="both"/>
        <w:rPr>
          <w:rFonts w:ascii="Times New Roman" w:eastAsia="Times New Roman" w:hAnsi="Times New Roman" w:cs="Times New Roman"/>
          <w:color w:val="222222"/>
          <w:u w:val="single"/>
        </w:rPr>
      </w:pPr>
      <w:r>
        <w:rPr>
          <w:rFonts w:ascii="Times New Roman" w:hAnsi="Times New Roman"/>
          <w:color w:val="222222"/>
          <w:u w:val="single"/>
        </w:rPr>
        <w:t>En IDF</w:t>
      </w:r>
    </w:p>
    <w:p w14:paraId="5CA1384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FF953F4" w14:textId="77777777" w:rsidR="004336E4" w:rsidRDefault="00B070F2">
      <w:pPr>
        <w:pStyle w:val="Pardfaut"/>
        <w:spacing w:before="20" w:after="20" w:line="264" w:lineRule="auto"/>
        <w:jc w:val="both"/>
        <w:rPr>
          <w:rStyle w:val="Aucun"/>
          <w:rFonts w:ascii="Times New Roman" w:eastAsia="Times New Roman" w:hAnsi="Times New Roman" w:cs="Times New Roman"/>
          <w:b/>
          <w:bCs/>
          <w:color w:val="222222"/>
        </w:rPr>
      </w:pPr>
      <w:r>
        <w:rPr>
          <w:rFonts w:ascii="Times New Roman" w:hAnsi="Times New Roman"/>
          <w:color w:val="222222"/>
        </w:rPr>
        <w:t xml:space="preserve">C’est en Île-de-France que le marché de la location saisonnière est le plus présent avec pas moins de </w:t>
      </w:r>
      <w:commentRangeStart w:id="73"/>
      <w:r>
        <w:rPr>
          <w:rFonts w:ascii="Times New Roman" w:hAnsi="Times New Roman"/>
          <w:color w:val="222222"/>
        </w:rPr>
        <w:t>122.000 annonces en 2019</w:t>
      </w:r>
      <w:commentRangeEnd w:id="73"/>
      <w:r w:rsidR="003C0AC5">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3"/>
      </w:r>
      <w:r>
        <w:rPr>
          <w:rFonts w:ascii="Times New Roman" w:hAnsi="Times New Roman"/>
          <w:color w:val="222222"/>
        </w:rPr>
        <w:t xml:space="preserve">, dont les 2/3 seulement pour la capitale (chiffres </w:t>
      </w:r>
      <w:proofErr w:type="spellStart"/>
      <w:r>
        <w:rPr>
          <w:rFonts w:ascii="Times New Roman" w:hAnsi="Times New Roman"/>
          <w:color w:val="222222"/>
        </w:rPr>
        <w:t>Airdna</w:t>
      </w:r>
      <w:proofErr w:type="spellEnd"/>
      <w:r>
        <w:rPr>
          <w:rFonts w:ascii="Times New Roman" w:hAnsi="Times New Roman"/>
          <w:color w:val="222222"/>
        </w:rPr>
        <w:t>, 2019</w:t>
      </w:r>
      <w:r>
        <w:rPr>
          <w:rStyle w:val="Aucun"/>
          <w:rFonts w:ascii="Times New Roman" w:eastAsia="Times New Roman" w:hAnsi="Times New Roman" w:cs="Times New Roman"/>
          <w:color w:val="222222"/>
          <w:vertAlign w:val="superscript"/>
        </w:rPr>
        <w:footnoteReference w:id="6"/>
      </w:r>
      <w:r>
        <w:rPr>
          <w:rFonts w:ascii="Times New Roman" w:hAnsi="Times New Roman"/>
          <w:color w:val="222222"/>
        </w:rPr>
        <w:t xml:space="preserve">). </w:t>
      </w:r>
      <w:commentRangeStart w:id="74"/>
      <w:r>
        <w:rPr>
          <w:rFonts w:ascii="Times New Roman" w:hAnsi="Times New Roman"/>
          <w:color w:val="222222"/>
        </w:rPr>
        <w:t>On</w:t>
      </w:r>
      <w:commentRangeEnd w:id="74"/>
      <w:r w:rsidR="00666761">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4"/>
      </w:r>
      <w:r>
        <w:rPr>
          <w:rFonts w:ascii="Times New Roman" w:hAnsi="Times New Roman"/>
          <w:color w:val="222222"/>
        </w:rPr>
        <w:t xml:space="preserve"> estime que 80% de ces annonces proviennent du site </w:t>
      </w:r>
      <w:proofErr w:type="spellStart"/>
      <w:r>
        <w:rPr>
          <w:rFonts w:ascii="Times New Roman" w:hAnsi="Times New Roman"/>
          <w:color w:val="222222"/>
        </w:rPr>
        <w:t>Airbnb</w:t>
      </w:r>
      <w:proofErr w:type="spellEnd"/>
      <w:r>
        <w:rPr>
          <w:rFonts w:ascii="Times New Roman" w:hAnsi="Times New Roman"/>
          <w:color w:val="222222"/>
        </w:rPr>
        <w:t>. À la différences des autres métropoles institutionnelles françaises, celle du Grand Paris enregistre plus de nuitées hôtelières de la part de touristes étrangers que de touristes français en 2018</w:t>
      </w:r>
      <w:r>
        <w:rPr>
          <w:rStyle w:val="Aucun"/>
          <w:rFonts w:ascii="Times New Roman" w:eastAsia="Times New Roman" w:hAnsi="Times New Roman" w:cs="Times New Roman"/>
          <w:color w:val="222222"/>
          <w:vertAlign w:val="superscript"/>
        </w:rPr>
        <w:footnoteReference w:id="7"/>
      </w:r>
      <w:r>
        <w:rPr>
          <w:rFonts w:ascii="Times New Roman" w:hAnsi="Times New Roman"/>
          <w:color w:val="222222"/>
        </w:rPr>
        <w:t xml:space="preserve">. La cohabitation entre locations saisonnières et chambres d’hôtels est plutôt homogène, mais </w:t>
      </w:r>
      <w:commentRangeStart w:id="75"/>
      <w:r>
        <w:rPr>
          <w:rFonts w:ascii="Times New Roman" w:hAnsi="Times New Roman"/>
          <w:color w:val="222222"/>
        </w:rPr>
        <w:t>reste en proie à des dissymétries entre Petite et Grande Couronne</w:t>
      </w:r>
      <w:commentRangeEnd w:id="75"/>
      <w:r w:rsidR="00350C9E">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5"/>
      </w:r>
      <w:r>
        <w:rPr>
          <w:rFonts w:ascii="Times New Roman" w:hAnsi="Times New Roman"/>
          <w:color w:val="222222"/>
        </w:rPr>
        <w:t xml:space="preserve"> : dans les trois départements limitrophes de la capitale, le poids en lits</w:t>
      </w:r>
      <w:r>
        <w:rPr>
          <w:rStyle w:val="Aucun"/>
          <w:rFonts w:ascii="Times New Roman" w:hAnsi="Times New Roman"/>
          <w:b/>
          <w:bCs/>
          <w:color w:val="222222"/>
        </w:rPr>
        <w:t xml:space="preserve"> </w:t>
      </w:r>
      <w:r>
        <w:rPr>
          <w:rFonts w:ascii="Times New Roman" w:hAnsi="Times New Roman"/>
          <w:color w:val="222222"/>
        </w:rPr>
        <w:t xml:space="preserve">de la location saisonnière est égal au poids en lits de l’offre hôtelière, tandis que pour les départements de Grande Couronne, les hôtels, campings et résidences de tourisme pèsent plus que les locations saisonnières en terme de capacité (IPR, 2021). Mais si les hôtels ont des capacités d’accueil plus élevées, leur couverture géographique est bien inférieure à celle des locations saisonnières : Paris exclu, le marché hôtelier était présent dans un peu plus de 300 communes franciliennes en 2019, tandis que dans le même temps, les plateformes de locations saisonnières étaient implantées dans plus de 1100 communes (base de données </w:t>
      </w:r>
      <w:proofErr w:type="spellStart"/>
      <w:r>
        <w:rPr>
          <w:rFonts w:ascii="Times New Roman" w:hAnsi="Times New Roman"/>
          <w:color w:val="222222"/>
        </w:rPr>
        <w:t>Trackeet</w:t>
      </w:r>
      <w:proofErr w:type="spellEnd"/>
      <w:r>
        <w:rPr>
          <w:rFonts w:ascii="Times New Roman" w:hAnsi="Times New Roman"/>
          <w:color w:val="222222"/>
        </w:rPr>
        <w:t>). Ainsi, pour la majorité des communes de Grande Couronne, l’offre d’hébergement touristique repose uniquement sur la location saisonnière.</w:t>
      </w:r>
    </w:p>
    <w:p w14:paraId="0B168379"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9BE6589"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En observant la carte de la distribution des locations saisonnières dans le parc de logement des communes franciliennes en 2019 (IPR, 2021), on observe sans surprise des chiffres élevés à Paris, mais aussi autour de grands pôles touristiques (Versailles, Disneyland), et à proximité des Parcs Naturels Régionaux (Vexin, Gâtinais, Haute Vallée de Chevreuse). Il est à noter que </w:t>
      </w:r>
      <w:commentRangeStart w:id="76"/>
      <w:r>
        <w:rPr>
          <w:rFonts w:ascii="Times New Roman" w:hAnsi="Times New Roman"/>
          <w:color w:val="222222"/>
        </w:rPr>
        <w:t xml:space="preserve">les plateformes autres que </w:t>
      </w:r>
      <w:proofErr w:type="spellStart"/>
      <w:r>
        <w:rPr>
          <w:rFonts w:ascii="Times New Roman" w:hAnsi="Times New Roman"/>
          <w:color w:val="222222"/>
        </w:rPr>
        <w:t>Airbnb</w:t>
      </w:r>
      <w:proofErr w:type="spellEnd"/>
      <w:r>
        <w:rPr>
          <w:rFonts w:ascii="Times New Roman" w:hAnsi="Times New Roman"/>
          <w:color w:val="222222"/>
        </w:rPr>
        <w:t xml:space="preserve"> (</w:t>
      </w:r>
      <w:proofErr w:type="spellStart"/>
      <w:r>
        <w:rPr>
          <w:rFonts w:ascii="Times New Roman" w:hAnsi="Times New Roman"/>
          <w:color w:val="222222"/>
        </w:rPr>
        <w:t>HomeAway</w:t>
      </w:r>
      <w:proofErr w:type="spellEnd"/>
      <w:r>
        <w:rPr>
          <w:rFonts w:ascii="Times New Roman" w:hAnsi="Times New Roman"/>
          <w:color w:val="222222"/>
        </w:rPr>
        <w:t xml:space="preserve">, </w:t>
      </w:r>
      <w:proofErr w:type="spellStart"/>
      <w:r>
        <w:rPr>
          <w:rFonts w:ascii="Times New Roman" w:hAnsi="Times New Roman"/>
          <w:color w:val="222222"/>
        </w:rPr>
        <w:t>Booking</w:t>
      </w:r>
      <w:proofErr w:type="spellEnd"/>
      <w:r>
        <w:rPr>
          <w:rFonts w:ascii="Times New Roman" w:hAnsi="Times New Roman"/>
          <w:color w:val="222222"/>
        </w:rPr>
        <w:t xml:space="preserve">, </w:t>
      </w:r>
      <w:proofErr w:type="spellStart"/>
      <w:r>
        <w:rPr>
          <w:rFonts w:ascii="Times New Roman" w:hAnsi="Times New Roman"/>
          <w:color w:val="222222"/>
        </w:rPr>
        <w:t>TripAdvisor</w:t>
      </w:r>
      <w:proofErr w:type="spellEnd"/>
      <w:r>
        <w:rPr>
          <w:rFonts w:ascii="Times New Roman" w:hAnsi="Times New Roman"/>
          <w:color w:val="222222"/>
        </w:rPr>
        <w:t xml:space="preserve">, </w:t>
      </w:r>
      <w:proofErr w:type="spellStart"/>
      <w:r>
        <w:rPr>
          <w:rFonts w:ascii="Times New Roman" w:hAnsi="Times New Roman"/>
          <w:color w:val="222222"/>
        </w:rPr>
        <w:t>etc</w:t>
      </w:r>
      <w:proofErr w:type="spellEnd"/>
      <w:r>
        <w:rPr>
          <w:rFonts w:ascii="Times New Roman" w:hAnsi="Times New Roman"/>
          <w:color w:val="222222"/>
        </w:rPr>
        <w:t>) sont plus présentes en grande couronne qu’à Paris</w:t>
      </w:r>
      <w:commentRangeEnd w:id="76"/>
      <w:r w:rsidR="00350C9E">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6"/>
      </w:r>
      <w:r>
        <w:rPr>
          <w:rFonts w:ascii="Times New Roman" w:hAnsi="Times New Roman"/>
          <w:color w:val="222222"/>
        </w:rPr>
        <w:t xml:space="preserve">. Ces densités traduisent des formes de tourisme multiples, du simple tourisme de loisir à </w:t>
      </w:r>
      <w:r>
        <w:rPr>
          <w:rFonts w:ascii="Times New Roman" w:hAnsi="Times New Roman"/>
          <w:color w:val="222222"/>
        </w:rPr>
        <w:lastRenderedPageBreak/>
        <w:t xml:space="preserve">Disneyland au tourisme vert (qui correspond à une demande nationale) à Fontainebleau, en passant par le tourisme d’affaire dans des communes comme Guyancourt ou bien des étudiants venus passer une nuit près du centre d’examen de Cergy. Autant de formes de tourisme qui traduisent autant de profils de clientèle. Ces formes de tourismes peuvent aussi être hybrides, se mélanger au sein d’un même séjour. Il devient donc difficile de </w:t>
      </w:r>
      <w:commentRangeStart w:id="77"/>
      <w:r>
        <w:rPr>
          <w:rFonts w:ascii="Times New Roman" w:hAnsi="Times New Roman"/>
          <w:color w:val="222222"/>
        </w:rPr>
        <w:t xml:space="preserve">détecter un gradient centre-périphérie </w:t>
      </w:r>
      <w:commentRangeEnd w:id="77"/>
      <w:r w:rsidR="00F72F2C">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7"/>
      </w:r>
      <w:r>
        <w:rPr>
          <w:rFonts w:ascii="Times New Roman" w:hAnsi="Times New Roman"/>
          <w:color w:val="222222"/>
        </w:rPr>
        <w:t xml:space="preserve">à l’échelle de l’Ile-de-France, tant les spécificités des communes et les contextes locaux correspondent à des demandes différentes. </w:t>
      </w:r>
    </w:p>
    <w:p w14:paraId="184A3BE6"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2E8953B" w14:textId="77777777" w:rsidR="004336E4" w:rsidRDefault="00B070F2">
      <w:pPr>
        <w:pStyle w:val="Pardfaut"/>
        <w:spacing w:before="20" w:after="20" w:line="264" w:lineRule="auto"/>
        <w:jc w:val="both"/>
        <w:rPr>
          <w:rFonts w:ascii="Times New Roman" w:eastAsia="Times New Roman" w:hAnsi="Times New Roman" w:cs="Times New Roman"/>
          <w:color w:val="222222"/>
          <w:u w:val="single"/>
        </w:rPr>
      </w:pPr>
      <w:commentRangeStart w:id="78"/>
      <w:r>
        <w:rPr>
          <w:rFonts w:ascii="Times New Roman" w:hAnsi="Times New Roman"/>
          <w:color w:val="222222"/>
          <w:u w:val="single"/>
        </w:rPr>
        <w:t>Hauts-de-Seine</w:t>
      </w:r>
      <w:commentRangeEnd w:id="78"/>
      <w:r w:rsidR="00285BE0">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8"/>
      </w:r>
    </w:p>
    <w:p w14:paraId="5FB1FED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A8AEC4D"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Le département </w:t>
      </w:r>
      <w:proofErr w:type="spellStart"/>
      <w:r>
        <w:rPr>
          <w:rFonts w:ascii="Times New Roman" w:hAnsi="Times New Roman"/>
          <w:color w:val="222222"/>
        </w:rPr>
        <w:t>Haut-de-Seine</w:t>
      </w:r>
      <w:proofErr w:type="spellEnd"/>
      <w:r>
        <w:rPr>
          <w:rFonts w:ascii="Times New Roman" w:hAnsi="Times New Roman"/>
          <w:color w:val="222222"/>
        </w:rPr>
        <w:t xml:space="preserve"> est, après Paris, celui où les locations saisonnières représentent la plus grande partie de l’offre de meublé de tourisme avec près de 15.000 offres en 2019 (</w:t>
      </w:r>
      <w:commentRangeStart w:id="79"/>
      <w:r>
        <w:rPr>
          <w:rFonts w:ascii="Times New Roman" w:hAnsi="Times New Roman"/>
          <w:color w:val="222222"/>
        </w:rPr>
        <w:t xml:space="preserve">base de données </w:t>
      </w:r>
      <w:proofErr w:type="spellStart"/>
      <w:r>
        <w:rPr>
          <w:rFonts w:ascii="Times New Roman" w:hAnsi="Times New Roman"/>
          <w:color w:val="222222"/>
        </w:rPr>
        <w:t>Trackeet</w:t>
      </w:r>
      <w:proofErr w:type="spellEnd"/>
      <w:r>
        <w:rPr>
          <w:rFonts w:ascii="Times New Roman" w:hAnsi="Times New Roman"/>
          <w:color w:val="222222"/>
        </w:rPr>
        <w:t>, 2019</w:t>
      </w:r>
      <w:commentRangeEnd w:id="79"/>
      <w:r w:rsidR="00D15EB1">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79"/>
      </w:r>
      <w:r>
        <w:rPr>
          <w:rFonts w:ascii="Times New Roman" w:hAnsi="Times New Roman"/>
          <w:color w:val="222222"/>
        </w:rPr>
        <w:t>), soit 10% des offres totales en Ile de France. À titre de comparaison, Paris regroupait à elle seule près de 100.000 annonces à la même période selon la même base de données. La proximité à la capitale et à Versailles ainsi que le quartier de l’affaire de La Défense peuvent expliquer ces fortes concentrations d’offres, qu’elles soient de location saisonnière ou hôtelière.</w:t>
      </w:r>
    </w:p>
    <w:p w14:paraId="4E983085"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F8A4365"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Un indicateur intéressant pour mesurer </w:t>
      </w:r>
      <w:commentRangeStart w:id="80"/>
      <w:r>
        <w:rPr>
          <w:rFonts w:ascii="Times New Roman" w:hAnsi="Times New Roman"/>
          <w:color w:val="222222"/>
        </w:rPr>
        <w:t>l’importance que prend la location saisonnière dans une commune est l’évolution du nombre de logement au sein et en dehors du parc de résidences principales (RP)</w:t>
      </w:r>
      <w:commentRangeEnd w:id="80"/>
      <w:r w:rsidR="001E369F">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0"/>
      </w:r>
      <w:r>
        <w:rPr>
          <w:rFonts w:ascii="Times New Roman" w:hAnsi="Times New Roman"/>
          <w:color w:val="222222"/>
        </w:rPr>
        <w:t>. En effet, un logement devant être retiré du marché du logement classique afin d’être reconverti en location saisonnière sera classé comme hors-RP. À noter qu’un logement hors-RP ne sera pas forcément destiné à ce type de séjour. En outre, une recrudescence du nombre de résidences secondaires peut indiquer une réorientation vers le locatif à court terme. Si le phénomène est bien plus marqué à Paris (-23.000 logements RP, + 50.600 logements hors-RP entre 2011 et 2017 selon les données du recensement) que dans le reste de l’Ile-de-France, c’est bien dans le département Hauts-de-Seine qu’on observe les plus grosses pertes de résidences principales : -445 à Rueil-Malmaison, -785 à Neuilly-sur-Seine, et -1940 à Courbevoie. Dans le même temps, le parc hors-RP de ces communes s’est vu fortement augmenté (</w:t>
      </w:r>
      <w:proofErr w:type="gramStart"/>
      <w:r>
        <w:rPr>
          <w:rFonts w:ascii="Times New Roman" w:hAnsi="Times New Roman"/>
          <w:color w:val="222222"/>
        </w:rPr>
        <w:t>respectivement  +</w:t>
      </w:r>
      <w:proofErr w:type="gramEnd"/>
      <w:r>
        <w:rPr>
          <w:rFonts w:ascii="Times New Roman" w:hAnsi="Times New Roman"/>
          <w:color w:val="222222"/>
        </w:rPr>
        <w:t>1053, +751 et +3389). L’infographie proposée par l’Institut Paris Région (2021) permet d’estimer la contribution des locations saisonnières à l’année (c’est-à-dire louée plus de 120 nuitées par an) dans l’évolution du parc hors-RP</w:t>
      </w:r>
      <w:r>
        <w:rPr>
          <w:rStyle w:val="Aucun"/>
          <w:rFonts w:ascii="Times New Roman" w:eastAsia="Times New Roman" w:hAnsi="Times New Roman" w:cs="Times New Roman"/>
          <w:color w:val="222222"/>
          <w:vertAlign w:val="superscript"/>
        </w:rPr>
        <w:footnoteReference w:id="8"/>
      </w:r>
      <w:r>
        <w:rPr>
          <w:rFonts w:ascii="Times New Roman" w:hAnsi="Times New Roman"/>
          <w:color w:val="222222"/>
        </w:rPr>
        <w:t xml:space="preserve">. Elle se situe entre 15 et 17% pour les communes de Boulogne-Billancourt, Issy-les-Moulineaux, Levallois-Perret et Neuilly-sur-Seine. Il est nécessaire de préciser néanmoins qu’on ne constate pas de </w:t>
      </w:r>
      <w:r>
        <w:rPr>
          <w:rFonts w:ascii="Times New Roman" w:hAnsi="Times New Roman"/>
          <w:color w:val="222222"/>
          <w:lang w:val="pt-PT"/>
        </w:rPr>
        <w:t>corre</w:t>
      </w:r>
      <w:r>
        <w:rPr>
          <w:rFonts w:ascii="Times New Roman" w:hAnsi="Times New Roman"/>
          <w:color w:val="222222"/>
        </w:rPr>
        <w:t>́</w:t>
      </w:r>
      <w:proofErr w:type="spellStart"/>
      <w:r>
        <w:rPr>
          <w:rFonts w:ascii="Times New Roman" w:hAnsi="Times New Roman"/>
          <w:color w:val="222222"/>
        </w:rPr>
        <w:t>lation</w:t>
      </w:r>
      <w:proofErr w:type="spellEnd"/>
      <w:r>
        <w:rPr>
          <w:rFonts w:ascii="Times New Roman" w:hAnsi="Times New Roman"/>
          <w:color w:val="222222"/>
        </w:rPr>
        <w:t xml:space="preserve"> entre le nombre de locations </w:t>
      </w:r>
      <w:proofErr w:type="spellStart"/>
      <w:r>
        <w:rPr>
          <w:rFonts w:ascii="Times New Roman" w:hAnsi="Times New Roman"/>
          <w:color w:val="222222"/>
        </w:rPr>
        <w:t>saisonnières</w:t>
      </w:r>
      <w:proofErr w:type="spellEnd"/>
      <w:r>
        <w:rPr>
          <w:rFonts w:ascii="Times New Roman" w:hAnsi="Times New Roman"/>
          <w:color w:val="222222"/>
        </w:rPr>
        <w:t xml:space="preserve"> à l’</w:t>
      </w:r>
      <w:proofErr w:type="spellStart"/>
      <w:r>
        <w:rPr>
          <w:rFonts w:ascii="Times New Roman" w:hAnsi="Times New Roman"/>
          <w:color w:val="222222"/>
        </w:rPr>
        <w:t>année</w:t>
      </w:r>
      <w:proofErr w:type="spellEnd"/>
      <w:r>
        <w:rPr>
          <w:rFonts w:ascii="Times New Roman" w:hAnsi="Times New Roman"/>
          <w:color w:val="222222"/>
        </w:rPr>
        <w:t xml:space="preserve"> d’une commune et la contribution </w:t>
      </w:r>
      <w:proofErr w:type="spellStart"/>
      <w:r>
        <w:rPr>
          <w:rFonts w:ascii="Times New Roman" w:hAnsi="Times New Roman"/>
          <w:color w:val="222222"/>
        </w:rPr>
        <w:t>estimée</w:t>
      </w:r>
      <w:proofErr w:type="spellEnd"/>
      <w:r>
        <w:rPr>
          <w:rFonts w:ascii="Times New Roman" w:hAnsi="Times New Roman"/>
          <w:color w:val="222222"/>
        </w:rPr>
        <w:t xml:space="preserve"> de ce parc </w:t>
      </w:r>
      <w:proofErr w:type="spellStart"/>
      <w:r>
        <w:rPr>
          <w:rFonts w:ascii="Times New Roman" w:hAnsi="Times New Roman"/>
          <w:color w:val="222222"/>
        </w:rPr>
        <w:t>spécifique</w:t>
      </w:r>
      <w:proofErr w:type="spellEnd"/>
      <w:r>
        <w:rPr>
          <w:rFonts w:ascii="Times New Roman" w:hAnsi="Times New Roman"/>
          <w:color w:val="222222"/>
        </w:rPr>
        <w:t xml:space="preserve"> à la hausse de son parc hors-RP</w:t>
      </w:r>
    </w:p>
    <w:p w14:paraId="364854C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FEA37E2" w14:textId="77777777" w:rsidR="004336E4" w:rsidRDefault="00B070F2">
      <w:pPr>
        <w:pStyle w:val="Pardfaut"/>
        <w:spacing w:before="20" w:after="20" w:line="264" w:lineRule="auto"/>
        <w:jc w:val="both"/>
        <w:rPr>
          <w:rFonts w:ascii="Times New Roman" w:eastAsia="Times New Roman" w:hAnsi="Times New Roman" w:cs="Times New Roman"/>
          <w:color w:val="222222"/>
          <w:u w:val="single"/>
        </w:rPr>
      </w:pPr>
      <w:commentRangeStart w:id="81"/>
      <w:r>
        <w:rPr>
          <w:rFonts w:ascii="Times New Roman" w:hAnsi="Times New Roman"/>
          <w:color w:val="222222"/>
          <w:u w:val="single"/>
        </w:rPr>
        <w:t>Issy-les-Moulineaux</w:t>
      </w:r>
      <w:commentRangeEnd w:id="81"/>
      <w:r w:rsidR="00F05A9D">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1"/>
      </w:r>
    </w:p>
    <w:p w14:paraId="276E92C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580270B4"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Notre travail se concentre d’abord sur la commune d’Issy-les-Moulineaux (92). Commune limitrophe de 70.000 habitants située au sud-ouest de Paris et traversée par la Seine, elle présente certains atouts touristiques, comme le Parc des Expositions de la porte de Versailles, ainsi que l'île Saint-Germain, mais aussi de nombreux immeubles de bureaux. Depuis le début des </w:t>
      </w:r>
      <w:proofErr w:type="spellStart"/>
      <w:r>
        <w:rPr>
          <w:rFonts w:ascii="Times New Roman" w:hAnsi="Times New Roman"/>
          <w:color w:val="222222"/>
        </w:rPr>
        <w:t>anné</w:t>
      </w:r>
      <w:proofErr w:type="spellEnd"/>
      <w:r>
        <w:rPr>
          <w:rFonts w:ascii="Times New Roman" w:hAnsi="Times New Roman"/>
          <w:color w:val="222222"/>
          <w:lang w:val="es-ES_tradnl"/>
        </w:rPr>
        <w:t xml:space="preserve">es 90, la </w:t>
      </w:r>
      <w:proofErr w:type="spellStart"/>
      <w:r>
        <w:rPr>
          <w:rFonts w:ascii="Times New Roman" w:hAnsi="Times New Roman"/>
          <w:color w:val="222222"/>
          <w:lang w:val="es-ES_tradnl"/>
        </w:rPr>
        <w:t>densit</w:t>
      </w:r>
      <w:proofErr w:type="spellEnd"/>
      <w:r>
        <w:rPr>
          <w:rFonts w:ascii="Times New Roman" w:hAnsi="Times New Roman"/>
          <w:color w:val="222222"/>
        </w:rPr>
        <w:t>é de population a augmenté de près de 50%. Le nombre de logements suit la même tendance avec une augmentation de 54% entre 1990 et 2015 (APUR, 2019). Au niveau de la composition du marché du logement, on compte 4% de ré</w:t>
      </w:r>
      <w:r>
        <w:rPr>
          <w:rFonts w:ascii="Times New Roman" w:hAnsi="Times New Roman"/>
          <w:color w:val="222222"/>
          <w:lang w:val="it-IT"/>
        </w:rPr>
        <w:t>sidences secondaires et 5.4% de logements vacants sur les 35182 unit</w:t>
      </w:r>
      <w:proofErr w:type="spellStart"/>
      <w:r>
        <w:rPr>
          <w:rFonts w:ascii="Times New Roman" w:hAnsi="Times New Roman"/>
          <w:color w:val="222222"/>
        </w:rPr>
        <w:t>és</w:t>
      </w:r>
      <w:proofErr w:type="spellEnd"/>
      <w:r>
        <w:rPr>
          <w:rFonts w:ascii="Times New Roman" w:hAnsi="Times New Roman"/>
          <w:color w:val="222222"/>
        </w:rPr>
        <w:t xml:space="preserve"> </w:t>
      </w:r>
      <w:r>
        <w:rPr>
          <w:rFonts w:ascii="Times New Roman" w:hAnsi="Times New Roman"/>
          <w:color w:val="222222"/>
        </w:rPr>
        <w:lastRenderedPageBreak/>
        <w:t>de la commune. 38.5% des ménages sont propriétaires occupants de leur logement, soit environ 7 points de pourcentage de moins que la moyenne du Grand Paris Seine-Ouest (T3), qui réunit 8 communes des Hauts-de-Seine (INSEE). Tandis que le marché parisien semble montrer des signes d'accalmie, comme en témoigne la baisse des loyers dans la totalité des arrondissements parisiens du 01/04/2020 au 01/04/2021 (Le Parisien, 2021), offrant une fenêtre d'entrée aux primo-</w:t>
      </w:r>
      <w:proofErr w:type="spellStart"/>
      <w:r>
        <w:rPr>
          <w:rFonts w:ascii="Times New Roman" w:hAnsi="Times New Roman"/>
          <w:color w:val="222222"/>
        </w:rPr>
        <w:t>accédants</w:t>
      </w:r>
      <w:proofErr w:type="spellEnd"/>
      <w:r>
        <w:rPr>
          <w:rFonts w:ascii="Times New Roman" w:hAnsi="Times New Roman"/>
          <w:color w:val="222222"/>
        </w:rPr>
        <w:t>, Issy-les-Moulineaux est devenue une des villes les plus chère d'Île-de-France avec un prix moyen au m2 d'environ 8800</w:t>
      </w:r>
      <w:r>
        <w:rPr>
          <w:rFonts w:ascii="Times New Roman" w:hAnsi="Times New Roman"/>
          <w:color w:val="222222"/>
          <w:lang w:val="pt-PT"/>
        </w:rPr>
        <w:t xml:space="preserve">€ </w:t>
      </w:r>
      <w:r>
        <w:rPr>
          <w:rFonts w:ascii="Times New Roman" w:hAnsi="Times New Roman"/>
          <w:color w:val="222222"/>
        </w:rPr>
        <w:t>au 1er mai 2021 selon le site Meilleurs Agents</w:t>
      </w:r>
      <w:r>
        <w:rPr>
          <w:rStyle w:val="Aucun"/>
          <w:rFonts w:ascii="Times New Roman" w:eastAsia="Times New Roman" w:hAnsi="Times New Roman" w:cs="Times New Roman"/>
          <w:color w:val="222222"/>
          <w:vertAlign w:val="superscript"/>
        </w:rPr>
        <w:footnoteReference w:id="9"/>
      </w:r>
      <w:r>
        <w:rPr>
          <w:rFonts w:ascii="Times New Roman" w:hAnsi="Times New Roman"/>
          <w:color w:val="222222"/>
        </w:rPr>
        <w:t>.</w:t>
      </w:r>
    </w:p>
    <w:p w14:paraId="70AA8600"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58E39B52"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Avec Boulogne-Billancourt, il s’agit de la première commune à avoir mis en place une autorisation de location sous condition de compensation au premier logement, ainsi qu’une télédétection préalable obligatoire, et ce dès 2018</w:t>
      </w:r>
      <w:r>
        <w:rPr>
          <w:rStyle w:val="Aucun"/>
          <w:rFonts w:ascii="Times New Roman" w:eastAsia="Times New Roman" w:hAnsi="Times New Roman" w:cs="Times New Roman"/>
          <w:color w:val="222222"/>
          <w:vertAlign w:val="superscript"/>
        </w:rPr>
        <w:footnoteReference w:id="10"/>
      </w:r>
      <w:r>
        <w:rPr>
          <w:rFonts w:ascii="Times New Roman" w:hAnsi="Times New Roman"/>
          <w:color w:val="222222"/>
        </w:rPr>
        <w:t xml:space="preserve">. Il s’agit aussi de communes avec un cas de figure particulier : on y observe une croissance du parc de RP mais aussi hors-RP entre 2011 et 2017. (INSEE, 2017).    Ceci peut s’expliquer par la dynamique de construction de logements neufs dans la commune. Dans sa thèse, Thibault Le Corre classifie les communes franciliennes à partir de la base des données notariales sur les transactions immobilières (BIEN) entre 2008 et 2012, et on remarque que </w:t>
      </w:r>
      <w:commentRangeStart w:id="82"/>
      <w:r>
        <w:rPr>
          <w:rFonts w:ascii="Times New Roman" w:hAnsi="Times New Roman"/>
          <w:color w:val="222222"/>
        </w:rPr>
        <w:t xml:space="preserve">l’Est </w:t>
      </w:r>
      <w:commentRangeEnd w:id="82"/>
      <w:r w:rsidR="0063091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2"/>
      </w:r>
      <w:r>
        <w:rPr>
          <w:rFonts w:ascii="Times New Roman" w:hAnsi="Times New Roman"/>
          <w:color w:val="222222"/>
        </w:rPr>
        <w:t>parisien ainsi que la quasi-intégralité des communes limitrophes sont considérées comme faisant partie d’un « </w:t>
      </w:r>
      <w:r>
        <w:rPr>
          <w:rFonts w:ascii="Times New Roman" w:hAnsi="Times New Roman"/>
          <w:color w:val="222222"/>
          <w:lang w:val="en-US"/>
        </w:rPr>
        <w:t>March</w:t>
      </w:r>
      <w:r>
        <w:rPr>
          <w:rFonts w:ascii="Times New Roman" w:hAnsi="Times New Roman"/>
          <w:color w:val="222222"/>
        </w:rPr>
        <w:t>é de l’investissement et d’occupation résidentielle dans les espaces centraux » (Le Corre, 2019</w:t>
      </w:r>
      <w:commentRangeStart w:id="83"/>
      <w:r>
        <w:rPr>
          <w:rFonts w:ascii="Times New Roman" w:hAnsi="Times New Roman"/>
          <w:color w:val="222222"/>
        </w:rPr>
        <w:t>). Issy-les-Moulineaux donc, o</w:t>
      </w:r>
      <w:r>
        <w:rPr>
          <w:rFonts w:ascii="Times New Roman" w:hAnsi="Times New Roman"/>
          <w:color w:val="222222"/>
          <w:lang w:val="it-IT"/>
        </w:rPr>
        <w:t xml:space="preserve">ù </w:t>
      </w:r>
      <w:r>
        <w:rPr>
          <w:rFonts w:ascii="Times New Roman" w:hAnsi="Times New Roman"/>
          <w:color w:val="222222"/>
        </w:rPr>
        <w:t>les prix au m2 sont devenus parmi les plus élevés en Petite Couronne, représente donc un cas d’étude intéressant</w:t>
      </w:r>
      <w:commentRangeEnd w:id="83"/>
      <w:r w:rsidR="0063091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3"/>
      </w:r>
      <w:r>
        <w:rPr>
          <w:rFonts w:ascii="Times New Roman" w:hAnsi="Times New Roman"/>
          <w:color w:val="222222"/>
        </w:rPr>
        <w:t>, dans la mesure o</w:t>
      </w:r>
      <w:r>
        <w:rPr>
          <w:rFonts w:ascii="Times New Roman" w:hAnsi="Times New Roman"/>
          <w:color w:val="222222"/>
          <w:lang w:val="it-IT"/>
        </w:rPr>
        <w:t xml:space="preserve">ù </w:t>
      </w:r>
      <w:r>
        <w:rPr>
          <w:rFonts w:ascii="Times New Roman" w:hAnsi="Times New Roman"/>
          <w:color w:val="222222"/>
        </w:rPr>
        <w:t>la location saisonnière s’</w:t>
      </w:r>
      <w:r>
        <w:rPr>
          <w:rFonts w:ascii="Times New Roman" w:hAnsi="Times New Roman"/>
          <w:color w:val="222222"/>
          <w:lang w:val="en-US"/>
        </w:rPr>
        <w:t>y d</w:t>
      </w:r>
      <w:proofErr w:type="spellStart"/>
      <w:r>
        <w:rPr>
          <w:rFonts w:ascii="Times New Roman" w:hAnsi="Times New Roman"/>
          <w:color w:val="222222"/>
        </w:rPr>
        <w:t>éveloppait</w:t>
      </w:r>
      <w:proofErr w:type="spellEnd"/>
      <w:r>
        <w:rPr>
          <w:rFonts w:ascii="Times New Roman" w:hAnsi="Times New Roman"/>
          <w:color w:val="222222"/>
        </w:rPr>
        <w:t xml:space="preserve"> de fa</w:t>
      </w:r>
      <w:r>
        <w:rPr>
          <w:rFonts w:ascii="Times New Roman" w:hAnsi="Times New Roman"/>
          <w:color w:val="222222"/>
          <w:lang w:val="pt-PT"/>
        </w:rPr>
        <w:t>ç</w:t>
      </w:r>
      <w:r>
        <w:rPr>
          <w:rFonts w:ascii="Times New Roman" w:hAnsi="Times New Roman"/>
          <w:color w:val="222222"/>
          <w:lang w:val="it-IT"/>
        </w:rPr>
        <w:t>on prosp</w:t>
      </w:r>
      <w:r>
        <w:rPr>
          <w:rFonts w:ascii="Times New Roman" w:hAnsi="Times New Roman"/>
          <w:color w:val="222222"/>
        </w:rPr>
        <w:t>ère jusque début 2020, malgré les régulations pré</w:t>
      </w:r>
      <w:r>
        <w:rPr>
          <w:rFonts w:ascii="Times New Roman" w:hAnsi="Times New Roman"/>
          <w:color w:val="222222"/>
          <w:lang w:val="es-ES_tradnl"/>
        </w:rPr>
        <w:t xml:space="preserve">coces </w:t>
      </w:r>
      <w:proofErr w:type="spellStart"/>
      <w:r>
        <w:rPr>
          <w:rFonts w:ascii="Times New Roman" w:hAnsi="Times New Roman"/>
          <w:color w:val="222222"/>
          <w:lang w:val="es-ES_tradnl"/>
        </w:rPr>
        <w:t>impos</w:t>
      </w:r>
      <w:r>
        <w:rPr>
          <w:rFonts w:ascii="Times New Roman" w:hAnsi="Times New Roman"/>
          <w:color w:val="222222"/>
        </w:rPr>
        <w:t>ées</w:t>
      </w:r>
      <w:proofErr w:type="spellEnd"/>
      <w:r>
        <w:rPr>
          <w:rFonts w:ascii="Times New Roman" w:hAnsi="Times New Roman"/>
          <w:color w:val="222222"/>
        </w:rPr>
        <w:t xml:space="preserve"> dans la commune.</w:t>
      </w:r>
    </w:p>
    <w:p w14:paraId="2ECA733B"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7B35B21"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6BBB969" w14:textId="77777777" w:rsidR="004336E4" w:rsidRDefault="00B070F2">
      <w:pPr>
        <w:pStyle w:val="Pardfaut"/>
        <w:spacing w:before="20" w:after="20" w:line="264" w:lineRule="auto"/>
        <w:jc w:val="both"/>
        <w:rPr>
          <w:rFonts w:ascii="Times New Roman" w:eastAsia="Times New Roman" w:hAnsi="Times New Roman" w:cs="Times New Roman"/>
          <w:b/>
          <w:bCs/>
          <w:color w:val="222222"/>
        </w:rPr>
      </w:pPr>
      <w:commentRangeStart w:id="84"/>
      <w:r>
        <w:rPr>
          <w:rFonts w:ascii="Times New Roman" w:hAnsi="Times New Roman"/>
          <w:b/>
          <w:bCs/>
          <w:color w:val="222222"/>
        </w:rPr>
        <w:t>1.2 Des régulations qui apparaissent au cours des années 2010</w:t>
      </w:r>
      <w:commentRangeEnd w:id="84"/>
      <w:r w:rsidR="001D2CC0">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4"/>
      </w:r>
    </w:p>
    <w:p w14:paraId="0AC4C25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9616618" w14:textId="77777777" w:rsidR="004336E4" w:rsidRDefault="00B070F2">
      <w:pPr>
        <w:pStyle w:val="Pardfaut"/>
        <w:spacing w:before="20" w:after="20" w:line="264" w:lineRule="auto"/>
        <w:jc w:val="both"/>
        <w:rPr>
          <w:rFonts w:ascii="Times New Roman" w:eastAsia="Times New Roman" w:hAnsi="Times New Roman" w:cs="Times New Roman"/>
          <w:color w:val="222222"/>
          <w:u w:val="single"/>
        </w:rPr>
      </w:pPr>
      <w:r>
        <w:rPr>
          <w:rFonts w:ascii="Times New Roman" w:hAnsi="Times New Roman"/>
          <w:color w:val="222222"/>
          <w:u w:val="single"/>
        </w:rPr>
        <w:t>Restrictions</w:t>
      </w:r>
    </w:p>
    <w:p w14:paraId="6896674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D060B34"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Avec le développement d’</w:t>
      </w:r>
      <w:proofErr w:type="spellStart"/>
      <w:r>
        <w:rPr>
          <w:rFonts w:ascii="Times New Roman" w:hAnsi="Times New Roman"/>
          <w:color w:val="222222"/>
        </w:rPr>
        <w:t>Airbnb</w:t>
      </w:r>
      <w:proofErr w:type="spellEnd"/>
      <w:r>
        <w:rPr>
          <w:rFonts w:ascii="Times New Roman" w:hAnsi="Times New Roman"/>
          <w:color w:val="222222"/>
        </w:rPr>
        <w:t xml:space="preserve"> et les problèmes liés à ce développement cités plus tôt, notamment le retrait de logements du parc de résidences principales ainsi que la pression sur les loyers dans les grandes villes, un phénomène anti-</w:t>
      </w:r>
      <w:proofErr w:type="spellStart"/>
      <w:r>
        <w:rPr>
          <w:rFonts w:ascii="Times New Roman" w:hAnsi="Times New Roman"/>
          <w:color w:val="222222"/>
        </w:rPr>
        <w:t>Airbnb</w:t>
      </w:r>
      <w:proofErr w:type="spellEnd"/>
      <w:r>
        <w:rPr>
          <w:rFonts w:ascii="Times New Roman" w:hAnsi="Times New Roman"/>
          <w:color w:val="222222"/>
        </w:rPr>
        <w:t xml:space="preserve"> est apparu dans les années 2010, porté par des particuliers et des collectivités. À l’échelle individuelle, des citoyens participent à rendre compte de la prépondérance des plateformes de location saisonnière dans les grandes villes et de leurs impacts sur le marché du logement : on peut citer Murray Cox, activiste australien, qui avec Tom </w:t>
      </w:r>
      <w:proofErr w:type="spellStart"/>
      <w:r>
        <w:rPr>
          <w:rFonts w:ascii="Times New Roman" w:hAnsi="Times New Roman"/>
          <w:color w:val="222222"/>
        </w:rPr>
        <w:t>Slee</w:t>
      </w:r>
      <w:proofErr w:type="spellEnd"/>
      <w:r>
        <w:rPr>
          <w:rFonts w:ascii="Times New Roman" w:hAnsi="Times New Roman"/>
          <w:color w:val="222222"/>
        </w:rPr>
        <w:t xml:space="preserve"> a développé le site internet </w:t>
      </w:r>
      <w:hyperlink r:id="rId12" w:history="1">
        <w:r>
          <w:rPr>
            <w:rStyle w:val="Hyperlink0"/>
            <w:rFonts w:ascii="Times New Roman" w:hAnsi="Times New Roman"/>
            <w:color w:val="222222"/>
          </w:rPr>
          <w:t>insideairbnb.com</w:t>
        </w:r>
      </w:hyperlink>
      <w:r>
        <w:rPr>
          <w:rFonts w:ascii="Times New Roman" w:hAnsi="Times New Roman"/>
          <w:color w:val="222222"/>
        </w:rPr>
        <w:t xml:space="preserve"> afin de dévoiler des données « cachées » par la plateforme en utilisant des méthodes de </w:t>
      </w:r>
      <w:proofErr w:type="spellStart"/>
      <w:r>
        <w:rPr>
          <w:rStyle w:val="Aucun"/>
          <w:rFonts w:ascii="Times New Roman" w:hAnsi="Times New Roman"/>
          <w:i/>
          <w:iCs/>
          <w:color w:val="222222"/>
        </w:rPr>
        <w:t>webscraping</w:t>
      </w:r>
      <w:proofErr w:type="spellEnd"/>
      <w:r>
        <w:rPr>
          <w:rFonts w:ascii="Times New Roman" w:hAnsi="Times New Roman"/>
          <w:color w:val="222222"/>
        </w:rPr>
        <w:t>. En France, les travaux de Vincent Aulnay cités plus tôt, font référence dans la lutte anti-</w:t>
      </w:r>
      <w:proofErr w:type="spellStart"/>
      <w:r>
        <w:rPr>
          <w:rFonts w:ascii="Times New Roman" w:hAnsi="Times New Roman"/>
          <w:color w:val="222222"/>
        </w:rPr>
        <w:t>Airbnb</w:t>
      </w:r>
      <w:proofErr w:type="spellEnd"/>
      <w:r>
        <w:rPr>
          <w:rFonts w:ascii="Times New Roman" w:hAnsi="Times New Roman"/>
          <w:color w:val="222222"/>
        </w:rPr>
        <w:t xml:space="preserve">. Avec l’appui des politiques, certaines restrictions ont pu être votées et appliquées par la suite à différentes échelles : au niveau européen, ce sont les métropoles qui s’organisent auprès de la CJUE pour appeler à un « nouveau cadre </w:t>
      </w:r>
      <w:proofErr w:type="spellStart"/>
      <w:r>
        <w:rPr>
          <w:rFonts w:ascii="Times New Roman" w:hAnsi="Times New Roman"/>
          <w:color w:val="222222"/>
        </w:rPr>
        <w:t>législatif</w:t>
      </w:r>
      <w:proofErr w:type="spellEnd"/>
      <w:r>
        <w:rPr>
          <w:rFonts w:ascii="Times New Roman" w:hAnsi="Times New Roman"/>
          <w:color w:val="222222"/>
        </w:rPr>
        <w:t xml:space="preserve"> </w:t>
      </w:r>
      <w:proofErr w:type="spellStart"/>
      <w:r>
        <w:rPr>
          <w:rFonts w:ascii="Times New Roman" w:hAnsi="Times New Roman"/>
          <w:color w:val="222222"/>
        </w:rPr>
        <w:t>européen</w:t>
      </w:r>
      <w:proofErr w:type="spellEnd"/>
      <w:r>
        <w:rPr>
          <w:rFonts w:ascii="Times New Roman" w:hAnsi="Times New Roman"/>
          <w:color w:val="222222"/>
        </w:rPr>
        <w:t xml:space="preserve"> pour encadrer les plateformes de location </w:t>
      </w:r>
      <w:proofErr w:type="spellStart"/>
      <w:r>
        <w:rPr>
          <w:rFonts w:ascii="Times New Roman" w:hAnsi="Times New Roman"/>
          <w:color w:val="222222"/>
        </w:rPr>
        <w:t>saisonnière</w:t>
      </w:r>
      <w:proofErr w:type="spellEnd"/>
      <w:r>
        <w:rPr>
          <w:rFonts w:ascii="Times New Roman" w:hAnsi="Times New Roman"/>
          <w:color w:val="222222"/>
        </w:rPr>
        <w:t xml:space="preserve"> » (groupe </w:t>
      </w:r>
      <w:proofErr w:type="spellStart"/>
      <w:r>
        <w:rPr>
          <w:rFonts w:ascii="Times New Roman" w:hAnsi="Times New Roman"/>
          <w:color w:val="222222"/>
        </w:rPr>
        <w:t>Eurocities</w:t>
      </w:r>
      <w:proofErr w:type="spellEnd"/>
      <w:r>
        <w:rPr>
          <w:rStyle w:val="Aucun"/>
          <w:rFonts w:ascii="Times New Roman" w:eastAsia="Times New Roman" w:hAnsi="Times New Roman" w:cs="Times New Roman"/>
          <w:color w:val="222222"/>
          <w:vertAlign w:val="superscript"/>
        </w:rPr>
        <w:footnoteReference w:id="11"/>
      </w:r>
      <w:r>
        <w:rPr>
          <w:rFonts w:ascii="Times New Roman" w:hAnsi="Times New Roman"/>
          <w:color w:val="222222"/>
        </w:rPr>
        <w:t xml:space="preserve">). En France, on trouve le même principe de réseau entre villes pour faire pression sur </w:t>
      </w:r>
      <w:proofErr w:type="spellStart"/>
      <w:r>
        <w:rPr>
          <w:rFonts w:ascii="Times New Roman" w:hAnsi="Times New Roman"/>
          <w:color w:val="222222"/>
        </w:rPr>
        <w:t>Airbnb</w:t>
      </w:r>
      <w:proofErr w:type="spellEnd"/>
      <w:r>
        <w:rPr>
          <w:rStyle w:val="Aucun"/>
          <w:rFonts w:ascii="Times New Roman" w:eastAsia="Times New Roman" w:hAnsi="Times New Roman" w:cs="Times New Roman"/>
          <w:color w:val="222222"/>
          <w:vertAlign w:val="superscript"/>
        </w:rPr>
        <w:footnoteReference w:id="12"/>
      </w:r>
      <w:r>
        <w:rPr>
          <w:rFonts w:ascii="Times New Roman" w:hAnsi="Times New Roman"/>
          <w:color w:val="222222"/>
        </w:rPr>
        <w:t xml:space="preserve">, voire même à une échelle plus locale : </w:t>
      </w:r>
      <w:proofErr w:type="spellStart"/>
      <w:r>
        <w:rPr>
          <w:rFonts w:ascii="Times New Roman" w:hAnsi="Times New Roman"/>
          <w:color w:val="222222"/>
        </w:rPr>
        <w:t>Airbnb</w:t>
      </w:r>
      <w:proofErr w:type="spellEnd"/>
      <w:r>
        <w:rPr>
          <w:rFonts w:ascii="Times New Roman" w:hAnsi="Times New Roman"/>
          <w:color w:val="222222"/>
        </w:rPr>
        <w:t xml:space="preserve"> devient sujet de discussion des élections municipales, avec </w:t>
      </w:r>
      <w:commentRangeStart w:id="85"/>
      <w:r>
        <w:rPr>
          <w:rFonts w:ascii="Times New Roman" w:hAnsi="Times New Roman"/>
          <w:color w:val="222222"/>
        </w:rPr>
        <w:t xml:space="preserve">en tête de gondole </w:t>
      </w:r>
      <w:commentRangeEnd w:id="85"/>
      <w:r w:rsidR="00B748B4">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5"/>
      </w:r>
      <w:r>
        <w:rPr>
          <w:rFonts w:ascii="Times New Roman" w:hAnsi="Times New Roman"/>
          <w:color w:val="222222"/>
        </w:rPr>
        <w:t xml:space="preserve">Ian </w:t>
      </w:r>
      <w:proofErr w:type="spellStart"/>
      <w:r>
        <w:rPr>
          <w:rFonts w:ascii="Times New Roman" w:hAnsi="Times New Roman"/>
          <w:color w:val="222222"/>
        </w:rPr>
        <w:t>Brossat</w:t>
      </w:r>
      <w:proofErr w:type="spellEnd"/>
      <w:r>
        <w:rPr>
          <w:rFonts w:ascii="Times New Roman" w:hAnsi="Times New Roman"/>
          <w:color w:val="222222"/>
        </w:rPr>
        <w:t>, adjoint au logement à la mairie de Paris.</w:t>
      </w:r>
      <w:bookmarkStart w:id="86" w:name="_GoBack"/>
      <w:bookmarkEnd w:id="86"/>
    </w:p>
    <w:p w14:paraId="1BE8AB00"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7F4E210"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Une première tentative de restriction du développement de l’offre locative à court terme en France prend place en 2014 avec la loi </w:t>
      </w:r>
      <w:proofErr w:type="spellStart"/>
      <w:r>
        <w:rPr>
          <w:rFonts w:ascii="Times New Roman" w:hAnsi="Times New Roman"/>
          <w:color w:val="222222"/>
        </w:rPr>
        <w:t>Alur</w:t>
      </w:r>
      <w:proofErr w:type="spellEnd"/>
      <w:r>
        <w:rPr>
          <w:rFonts w:ascii="Times New Roman" w:hAnsi="Times New Roman"/>
          <w:color w:val="222222"/>
        </w:rPr>
        <w:t xml:space="preserve">, qui limite le nombre de nuitées réservées à 120 sur une année civile. Si cette limite est dépassée, le propriétaire doit faire une demande à la mairie pour avoir un numéro d’enregistrement. Cette loi s’applique à l’ensemble de la Petite Couronne ainsi qu’à toutes les communes peuplées de plus de 200.000 habitants. Pour les résidences secondaires, il est nécessaire de faire une demande d’autorisation à la commune afin de louer son bien, toujours sous la limite des 120 nuitées par an. Les communes sont plus ou moins strictes dans la délivrance de numéros d’enregistrement, mais on observe un durcissement récent avec de moins en moins de licences délivrées. En plus de la </w:t>
      </w:r>
      <w:proofErr w:type="spellStart"/>
      <w:r>
        <w:rPr>
          <w:rFonts w:ascii="Times New Roman" w:hAnsi="Times New Roman"/>
          <w:color w:val="222222"/>
        </w:rPr>
        <w:t>télédéclaration</w:t>
      </w:r>
      <w:proofErr w:type="spellEnd"/>
      <w:r>
        <w:rPr>
          <w:rFonts w:ascii="Times New Roman" w:hAnsi="Times New Roman"/>
          <w:color w:val="222222"/>
        </w:rPr>
        <w:t xml:space="preserve"> obligatoire dans certaines communes, la CJUE oblige les propriétaires à une compensation, qui consiste en « compenser au </w:t>
      </w:r>
      <w:proofErr w:type="spellStart"/>
      <w:r>
        <w:rPr>
          <w:rFonts w:ascii="Times New Roman" w:hAnsi="Times New Roman"/>
          <w:color w:val="222222"/>
        </w:rPr>
        <w:t>préalable</w:t>
      </w:r>
      <w:proofErr w:type="spellEnd"/>
      <w:r>
        <w:rPr>
          <w:rFonts w:ascii="Times New Roman" w:hAnsi="Times New Roman"/>
          <w:color w:val="222222"/>
        </w:rPr>
        <w:t xml:space="preserve"> la surface d’habitation « </w:t>
      </w:r>
      <w:r>
        <w:rPr>
          <w:rFonts w:ascii="Times New Roman" w:hAnsi="Times New Roman"/>
          <w:color w:val="222222"/>
          <w:lang w:val="it-IT"/>
        </w:rPr>
        <w:t xml:space="preserve">perdue » </w:t>
      </w:r>
      <w:r>
        <w:rPr>
          <w:rFonts w:ascii="Times New Roman" w:hAnsi="Times New Roman"/>
          <w:color w:val="222222"/>
        </w:rPr>
        <w:t xml:space="preserve">par le gain d’une surface d’habitation </w:t>
      </w:r>
      <w:proofErr w:type="spellStart"/>
      <w:r>
        <w:rPr>
          <w:rFonts w:ascii="Times New Roman" w:hAnsi="Times New Roman"/>
          <w:color w:val="222222"/>
        </w:rPr>
        <w:t>équivalente</w:t>
      </w:r>
      <w:proofErr w:type="spellEnd"/>
      <w:r>
        <w:rPr>
          <w:rFonts w:ascii="Times New Roman" w:hAnsi="Times New Roman"/>
          <w:color w:val="222222"/>
        </w:rPr>
        <w:t xml:space="preserve"> dans la mê</w:t>
      </w:r>
      <w:r>
        <w:rPr>
          <w:rFonts w:ascii="Times New Roman" w:hAnsi="Times New Roman"/>
          <w:color w:val="222222"/>
          <w:lang w:val="it-IT"/>
        </w:rPr>
        <w:t>me zone ge</w:t>
      </w:r>
      <w:r>
        <w:rPr>
          <w:rFonts w:ascii="Times New Roman" w:hAnsi="Times New Roman"/>
          <w:color w:val="222222"/>
        </w:rPr>
        <w:t>́</w:t>
      </w:r>
      <w:proofErr w:type="spellStart"/>
      <w:r>
        <w:rPr>
          <w:rFonts w:ascii="Times New Roman" w:hAnsi="Times New Roman"/>
          <w:color w:val="222222"/>
        </w:rPr>
        <w:t>ographique</w:t>
      </w:r>
      <w:proofErr w:type="spellEnd"/>
      <w:r>
        <w:rPr>
          <w:rFonts w:ascii="Times New Roman" w:hAnsi="Times New Roman"/>
          <w:color w:val="222222"/>
        </w:rPr>
        <w:t> » (articles L631-7 et L631-7-1 A du Code de la Construction et de l’Habitat).</w:t>
      </w:r>
    </w:p>
    <w:p w14:paraId="18914918"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18ADE9EC"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Une fois ces restrictions mises en place, on peut alors distinguer les locations saisonnières dites « à l’année », qui dépassent cette limite des 120 jours, des autres locations. Mais des propositions telles que la réduction du nombre de nuitées </w:t>
      </w:r>
      <w:proofErr w:type="gramStart"/>
      <w:r>
        <w:rPr>
          <w:rFonts w:ascii="Times New Roman" w:hAnsi="Times New Roman"/>
          <w:color w:val="222222"/>
        </w:rPr>
        <w:t>relèvent</w:t>
      </w:r>
      <w:proofErr w:type="gramEnd"/>
      <w:r>
        <w:rPr>
          <w:rFonts w:ascii="Times New Roman" w:hAnsi="Times New Roman"/>
          <w:color w:val="222222"/>
        </w:rPr>
        <w:t xml:space="preserve"> de la législation nationale, or le phénomène </w:t>
      </w:r>
      <w:proofErr w:type="spellStart"/>
      <w:r>
        <w:rPr>
          <w:rFonts w:ascii="Times New Roman" w:hAnsi="Times New Roman"/>
          <w:color w:val="222222"/>
        </w:rPr>
        <w:t>Airbnb</w:t>
      </w:r>
      <w:proofErr w:type="spellEnd"/>
      <w:r>
        <w:rPr>
          <w:rFonts w:ascii="Times New Roman" w:hAnsi="Times New Roman"/>
          <w:color w:val="222222"/>
        </w:rPr>
        <w:t xml:space="preserve"> ne prend pas la même ampleur selon le contexte local. On retrouve surtout les villes de Paris et Bordeaux en tête d’affiche de la lutte anti-</w:t>
      </w:r>
      <w:proofErr w:type="spellStart"/>
      <w:r>
        <w:rPr>
          <w:rFonts w:ascii="Times New Roman" w:hAnsi="Times New Roman"/>
          <w:color w:val="222222"/>
        </w:rPr>
        <w:t>Airbnb</w:t>
      </w:r>
      <w:proofErr w:type="spellEnd"/>
      <w:r>
        <w:rPr>
          <w:rFonts w:ascii="Times New Roman" w:hAnsi="Times New Roman"/>
          <w:color w:val="222222"/>
        </w:rPr>
        <w:t xml:space="preserve">, avec par exemple dans la capitale la volonté de descendre cette limite de 120 jours à 90 voire 60 jours. Les restrictions de meublés de tourisme nécessitent donc une plus grande modulation locale. À l’échelle micro-locale, les règlements de copropriété peuvent encadrer la location saisonnière, mais cela ne dépend pas d’un cadre législatif communal. Enfin, tous les logements ne peuvent pas être loués : un locataire doit demander une autorisation écrite de son propriétaire pour sous-louer son logement à un prix inférieur auquel il le paye, et la sous-location d’un logement social est interdite. </w:t>
      </w:r>
    </w:p>
    <w:p w14:paraId="62F3D228"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ED2370D"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De plus, il existe un problème inhérent aux données disponibles :  la loi Elan de 2018, oblige les plateformes de locations </w:t>
      </w:r>
      <w:proofErr w:type="spellStart"/>
      <w:r>
        <w:rPr>
          <w:rFonts w:ascii="Times New Roman" w:hAnsi="Times New Roman"/>
          <w:color w:val="222222"/>
        </w:rPr>
        <w:t>saisonnières</w:t>
      </w:r>
      <w:proofErr w:type="spellEnd"/>
      <w:r>
        <w:rPr>
          <w:rFonts w:ascii="Times New Roman" w:hAnsi="Times New Roman"/>
          <w:color w:val="222222"/>
        </w:rPr>
        <w:t xml:space="preserve"> à </w:t>
      </w:r>
      <w:r>
        <w:rPr>
          <w:rFonts w:ascii="Times New Roman" w:hAnsi="Times New Roman"/>
          <w:color w:val="222222"/>
          <w:lang w:val="it-IT"/>
        </w:rPr>
        <w:t>contro</w:t>
      </w:r>
      <w:r>
        <w:rPr>
          <w:rFonts w:ascii="Times New Roman" w:hAnsi="Times New Roman"/>
          <w:color w:val="222222"/>
        </w:rPr>
        <w:t>̂</w:t>
      </w:r>
      <w:proofErr w:type="spellStart"/>
      <w:r>
        <w:rPr>
          <w:rFonts w:ascii="Times New Roman" w:hAnsi="Times New Roman"/>
          <w:color w:val="222222"/>
        </w:rPr>
        <w:t>ler</w:t>
      </w:r>
      <w:proofErr w:type="spellEnd"/>
      <w:r>
        <w:rPr>
          <w:rFonts w:ascii="Times New Roman" w:hAnsi="Times New Roman"/>
          <w:color w:val="222222"/>
        </w:rPr>
        <w:t xml:space="preserve"> les</w:t>
      </w:r>
      <w:r>
        <w:rPr>
          <w:rFonts w:ascii="Times New Roman" w:hAnsi="Times New Roman"/>
          <w:color w:val="222222"/>
          <w:lang w:val="it-IT"/>
        </w:rPr>
        <w:t xml:space="preserve"> nume</w:t>
      </w:r>
      <w:r>
        <w:rPr>
          <w:rFonts w:ascii="Times New Roman" w:hAnsi="Times New Roman"/>
          <w:color w:val="222222"/>
        </w:rPr>
        <w:t>́</w:t>
      </w:r>
      <w:r>
        <w:rPr>
          <w:rFonts w:ascii="Times New Roman" w:hAnsi="Times New Roman"/>
          <w:color w:val="222222"/>
          <w:lang w:val="pt-PT"/>
        </w:rPr>
        <w:t>ros de de</w:t>
      </w:r>
      <w:r>
        <w:rPr>
          <w:rFonts w:ascii="Times New Roman" w:hAnsi="Times New Roman"/>
          <w:color w:val="222222"/>
        </w:rPr>
        <w:t>́</w:t>
      </w:r>
      <w:proofErr w:type="spellStart"/>
      <w:r>
        <w:rPr>
          <w:rFonts w:ascii="Times New Roman" w:hAnsi="Times New Roman"/>
          <w:color w:val="222222"/>
        </w:rPr>
        <w:t>claration</w:t>
      </w:r>
      <w:proofErr w:type="spellEnd"/>
      <w:r>
        <w:rPr>
          <w:rFonts w:ascii="Times New Roman" w:hAnsi="Times New Roman"/>
          <w:color w:val="222222"/>
        </w:rPr>
        <w:t xml:space="preserve"> des annonces, mais aussi à bloquer d’</w:t>
      </w:r>
      <w:proofErr w:type="spellStart"/>
      <w:r>
        <w:rPr>
          <w:rFonts w:ascii="Times New Roman" w:hAnsi="Times New Roman"/>
          <w:color w:val="222222"/>
        </w:rPr>
        <w:t>elles-même</w:t>
      </w:r>
      <w:proofErr w:type="spellEnd"/>
      <w:r>
        <w:rPr>
          <w:rFonts w:ascii="Times New Roman" w:hAnsi="Times New Roman"/>
          <w:color w:val="222222"/>
        </w:rPr>
        <w:t xml:space="preserve"> les annonces </w:t>
      </w:r>
      <w:proofErr w:type="spellStart"/>
      <w:r>
        <w:rPr>
          <w:rFonts w:ascii="Times New Roman" w:hAnsi="Times New Roman"/>
          <w:color w:val="222222"/>
        </w:rPr>
        <w:t>dépassant</w:t>
      </w:r>
      <w:proofErr w:type="spellEnd"/>
      <w:r>
        <w:rPr>
          <w:rFonts w:ascii="Times New Roman" w:hAnsi="Times New Roman"/>
          <w:color w:val="222222"/>
        </w:rPr>
        <w:t xml:space="preserve"> la limite des 120 </w:t>
      </w:r>
      <w:proofErr w:type="spellStart"/>
      <w:r>
        <w:rPr>
          <w:rFonts w:ascii="Times New Roman" w:hAnsi="Times New Roman"/>
          <w:color w:val="222222"/>
        </w:rPr>
        <w:t>nuitées</w:t>
      </w:r>
      <w:proofErr w:type="spellEnd"/>
      <w:r>
        <w:rPr>
          <w:rFonts w:ascii="Times New Roman" w:hAnsi="Times New Roman"/>
          <w:color w:val="222222"/>
        </w:rPr>
        <w:t xml:space="preserve"> par an. Les mécanismes de contrôles sont difficiles car les hôtes peuvent proposer leurs logements sur plusieurs plateformes à la fois, et ainsi dépasser les 120 nuitées réservées sur une année, sans nécessité de licence. De plus, les informations fournies par les hôtes sont déclaratives, et par conséquent pas totalement fiables. Pour </w:t>
      </w:r>
      <w:proofErr w:type="spellStart"/>
      <w:r>
        <w:rPr>
          <w:rFonts w:ascii="Times New Roman" w:hAnsi="Times New Roman"/>
          <w:color w:val="222222"/>
        </w:rPr>
        <w:t>palier</w:t>
      </w:r>
      <w:proofErr w:type="spellEnd"/>
      <w:r>
        <w:rPr>
          <w:rFonts w:ascii="Times New Roman" w:hAnsi="Times New Roman"/>
          <w:color w:val="222222"/>
        </w:rPr>
        <w:t xml:space="preserve"> à ce problème, les plateformes doivent fournir à la commune 3 listings depuis 2019 : un premier sur la taxe de séjour</w:t>
      </w:r>
      <w:r>
        <w:rPr>
          <w:rStyle w:val="Aucun"/>
          <w:rFonts w:ascii="Times New Roman" w:eastAsia="Times New Roman" w:hAnsi="Times New Roman" w:cs="Times New Roman"/>
          <w:color w:val="222222"/>
          <w:vertAlign w:val="superscript"/>
        </w:rPr>
        <w:footnoteReference w:id="13"/>
      </w:r>
      <w:r>
        <w:rPr>
          <w:rFonts w:ascii="Times New Roman" w:hAnsi="Times New Roman"/>
          <w:color w:val="222222"/>
        </w:rPr>
        <w:t xml:space="preserve"> doit être accessible à la collectivité en question, un second listing « Code du tourisme</w:t>
      </w:r>
      <w:r>
        <w:rPr>
          <w:rStyle w:val="Aucun"/>
          <w:rFonts w:ascii="Times New Roman" w:eastAsia="Times New Roman" w:hAnsi="Times New Roman" w:cs="Times New Roman"/>
          <w:color w:val="222222"/>
          <w:vertAlign w:val="superscript"/>
        </w:rPr>
        <w:footnoteReference w:id="14"/>
      </w:r>
      <w:r>
        <w:rPr>
          <w:rFonts w:ascii="Times New Roman" w:hAnsi="Times New Roman"/>
          <w:color w:val="222222"/>
        </w:rPr>
        <w:t> » doit être fourni à la commune de résidence si elle dispose d’un système de déclaration, et le dernier et non des moindres, qui contient des informations relatives aux revenus que les plateformes versent aux bailleurs, est imposé par le Code général des Impôts</w:t>
      </w:r>
      <w:r>
        <w:rPr>
          <w:rStyle w:val="Aucun"/>
          <w:rFonts w:ascii="Times New Roman" w:eastAsia="Times New Roman" w:hAnsi="Times New Roman" w:cs="Times New Roman"/>
          <w:color w:val="222222"/>
          <w:vertAlign w:val="superscript"/>
        </w:rPr>
        <w:footnoteReference w:id="15"/>
      </w:r>
      <w:r>
        <w:rPr>
          <w:rFonts w:ascii="Times New Roman" w:hAnsi="Times New Roman"/>
          <w:color w:val="222222"/>
        </w:rPr>
        <w:t xml:space="preserve"> (IPR, 2021). On dispose donc à priori d’informations sur la totalité des revenus engendrés par ces plateformes depuis 2019. Le travail de contrôle devrait donc être plus efficace à conditions que les données soient fiables.</w:t>
      </w:r>
    </w:p>
    <w:p w14:paraId="2196C47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FFCD64A" w14:textId="77777777" w:rsidR="004336E4" w:rsidRDefault="00B070F2">
      <w:pPr>
        <w:pStyle w:val="Pardfaut"/>
        <w:spacing w:before="20" w:after="20" w:line="264" w:lineRule="auto"/>
        <w:jc w:val="both"/>
        <w:rPr>
          <w:rFonts w:ascii="Times New Roman" w:eastAsia="Times New Roman" w:hAnsi="Times New Roman" w:cs="Times New Roman"/>
          <w:color w:val="222222"/>
          <w:u w:val="single"/>
        </w:rPr>
      </w:pPr>
      <w:r>
        <w:rPr>
          <w:rFonts w:ascii="Times New Roman" w:hAnsi="Times New Roman"/>
          <w:color w:val="222222"/>
          <w:u w:val="single"/>
        </w:rPr>
        <w:t>Effet des restrictions</w:t>
      </w:r>
    </w:p>
    <w:p w14:paraId="11B5976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E7EC919"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Les années 2010, qui marquent pour l’instant l’âge d’or de la location saisonnière, sont aussi celles de l’apparition des régulations sur le marché du locatif à court terme. Les différentes réglementations </w:t>
      </w:r>
      <w:r>
        <w:rPr>
          <w:rFonts w:ascii="Times New Roman" w:hAnsi="Times New Roman"/>
          <w:color w:val="222222"/>
        </w:rPr>
        <w:lastRenderedPageBreak/>
        <w:t xml:space="preserve">mises en place ont des effets plus ou moins marqués selon les communes : à Paris, le nombre de locations saisonnières ne cesse de baisser depuis 2017, année précédant la mise en place de la majorité des restrictions. Des obligations telles que la compensation sont efficaces dans la capitale car la place est limitée et il coûte cher de construire une superficie égale. Mais avec cette règlementation s’est développé un « marché de la compensation », qui consiste en </w:t>
      </w:r>
      <w:r>
        <w:rPr>
          <w:rFonts w:ascii="Times New Roman" w:hAnsi="Times New Roman"/>
          <w:color w:val="222222"/>
          <w:lang w:val="it-IT"/>
        </w:rPr>
        <w:t>acqu</w:t>
      </w:r>
      <w:proofErr w:type="spellStart"/>
      <w:r>
        <w:rPr>
          <w:rFonts w:ascii="Times New Roman" w:hAnsi="Times New Roman"/>
          <w:color w:val="222222"/>
        </w:rPr>
        <w:t>érir</w:t>
      </w:r>
      <w:proofErr w:type="spellEnd"/>
      <w:r>
        <w:rPr>
          <w:rFonts w:ascii="Times New Roman" w:hAnsi="Times New Roman"/>
          <w:color w:val="222222"/>
        </w:rPr>
        <w:t xml:space="preserve"> des locaux commerciaux pour les transformer en locations saisonnières. En ce qui concerne la petite couronne, on observe une stabilisation, voire une diminution du nombre de locations saisonnières, mais il est encore difficile de déterminer si cette dynamique est due à un effet de saturation ou aux régulations mises en place. Dans les deux cas de figure cependant (Paris et petite couronne), le nombre de locations saisonnières « à l’année », qui dépassent le seuil des 120 jours, ne cesse d’augmenter.</w:t>
      </w:r>
    </w:p>
    <w:p w14:paraId="60F5AD21"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BFFBE4D"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Mais les restrictions sont limitées : au 1/1/2021, seules 48 communes ont mis en place une limitation à 120 nuitées à l’année</w:t>
      </w:r>
      <w:r>
        <w:rPr>
          <w:rStyle w:val="Aucun"/>
          <w:rFonts w:ascii="Times New Roman" w:eastAsia="Times New Roman" w:hAnsi="Times New Roman" w:cs="Times New Roman"/>
          <w:color w:val="222222"/>
          <w:vertAlign w:val="superscript"/>
        </w:rPr>
        <w:footnoteReference w:id="16"/>
      </w:r>
      <w:r>
        <w:rPr>
          <w:rFonts w:ascii="Times New Roman" w:hAnsi="Times New Roman"/>
          <w:color w:val="222222"/>
        </w:rPr>
        <w:t xml:space="preserve">$, dont 19 se situent en Île-de-France. La mise en place de ces outils est très récente, ainsi le nombre de communes les appliquant est amené à augmenter durant les prochaines années, à moins que l’effet </w:t>
      </w:r>
      <w:proofErr w:type="spellStart"/>
      <w:r>
        <w:rPr>
          <w:rFonts w:ascii="Times New Roman" w:hAnsi="Times New Roman"/>
          <w:color w:val="222222"/>
        </w:rPr>
        <w:t>Covid</w:t>
      </w:r>
      <w:proofErr w:type="spellEnd"/>
      <w:r>
        <w:rPr>
          <w:rFonts w:ascii="Times New Roman" w:hAnsi="Times New Roman"/>
          <w:color w:val="222222"/>
        </w:rPr>
        <w:t xml:space="preserve"> eût été assez important pour freiner suffisamment l’expansion de la plateforme, qui sera de toute façon amenée à repartir. La question est de savoir à quelle vitesse ce redémarrage aura lieu, compte tenu de la flexibilité de ces plateformes. De plus, un développement entravé par des régulations mises en place au niveau des métropoles pourrait provoquer une expansion vers les communes moins régulées. C’est en tout cas la question posée par le très fourni rapport de l’Institut Paris Région (2021). </w:t>
      </w:r>
    </w:p>
    <w:p w14:paraId="2D347EB8"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51EE1E27"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Il est donc trop tôt pour mesurer l’impact des mesures de régulation. Les procédures judiciaires sont longues et souvent gelées à cause des longs délais d’application des outils. Trop peu de moyens financiers et humains sont déployés pour contrôler plusieurs dizaines de milliers d’annonces : d’après une note de l’APUR (2018), on ne compte que 29 personnes affrétées à la mise en </w:t>
      </w:r>
      <w:proofErr w:type="spellStart"/>
      <w:r>
        <w:rPr>
          <w:rFonts w:ascii="Times New Roman" w:hAnsi="Times New Roman"/>
          <w:color w:val="222222"/>
        </w:rPr>
        <w:t>oeuvre</w:t>
      </w:r>
      <w:proofErr w:type="spellEnd"/>
      <w:r>
        <w:rPr>
          <w:rFonts w:ascii="Times New Roman" w:hAnsi="Times New Roman"/>
          <w:color w:val="222222"/>
        </w:rPr>
        <w:t xml:space="preserve"> de la réglementation à Paris, contre 60 à Berlin et 76 à </w:t>
      </w:r>
      <w:r>
        <w:rPr>
          <w:rFonts w:ascii="Times New Roman" w:hAnsi="Times New Roman"/>
          <w:color w:val="222222"/>
          <w:lang w:val="it-IT"/>
        </w:rPr>
        <w:t>Barcelone.</w:t>
      </w:r>
      <w:r>
        <w:rPr>
          <w:rFonts w:ascii="Times New Roman" w:hAnsi="Times New Roman"/>
          <w:color w:val="222222"/>
        </w:rPr>
        <w:t xml:space="preserve"> Enfin, il existe des limites statistiques aux données récoltées : il est possible de connaître le nombre de nuitées réservées pour un logement, mais on ne sait pas si ce logement est concerné ou non par cette limite de 120 nuitées. On ne sait pas non plus si la location de ce logement est possible ou non (logement social ? autorisation écrite du propriétaire ?). Ces dernières informations nécessitent des contrôles individuels de la part des 29 employés affrétés au service spécifique au sein de la Direction du logement et de l’Habitat de la Ville de Paris, et il n’est pas possible de contrôler des dizaines de milliers de logements avec si peu de personnel.</w:t>
      </w:r>
    </w:p>
    <w:p w14:paraId="370798A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979353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9FC1975" w14:textId="77777777" w:rsidR="004336E4" w:rsidRDefault="00B070F2">
      <w:pPr>
        <w:pStyle w:val="Pardfaut"/>
        <w:spacing w:before="20" w:after="20" w:line="264" w:lineRule="auto"/>
        <w:jc w:val="both"/>
        <w:rPr>
          <w:rFonts w:ascii="Times New Roman" w:eastAsia="Times New Roman" w:hAnsi="Times New Roman" w:cs="Times New Roman"/>
          <w:b/>
          <w:bCs/>
          <w:color w:val="222222"/>
        </w:rPr>
      </w:pPr>
      <w:r>
        <w:rPr>
          <w:rFonts w:ascii="Times New Roman" w:hAnsi="Times New Roman"/>
          <w:b/>
          <w:bCs/>
          <w:color w:val="222222"/>
        </w:rPr>
        <w:t xml:space="preserve">1.3. </w:t>
      </w:r>
      <w:commentRangeStart w:id="87"/>
      <w:r>
        <w:rPr>
          <w:rFonts w:ascii="Times New Roman" w:hAnsi="Times New Roman"/>
          <w:b/>
          <w:bCs/>
          <w:color w:val="222222"/>
        </w:rPr>
        <w:t xml:space="preserve">Un apport </w:t>
      </w:r>
      <w:commentRangeEnd w:id="87"/>
      <w:r w:rsidR="00E64517">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7"/>
      </w:r>
      <w:r>
        <w:rPr>
          <w:rFonts w:ascii="Times New Roman" w:hAnsi="Times New Roman"/>
          <w:b/>
          <w:bCs/>
          <w:color w:val="222222"/>
        </w:rPr>
        <w:t xml:space="preserve">à l’ANR </w:t>
      </w:r>
      <w:proofErr w:type="spellStart"/>
      <w:r>
        <w:rPr>
          <w:rFonts w:ascii="Times New Roman" w:hAnsi="Times New Roman"/>
          <w:b/>
          <w:bCs/>
          <w:color w:val="222222"/>
          <w:lang w:val="en-US"/>
        </w:rPr>
        <w:t>WIsDHoM</w:t>
      </w:r>
      <w:proofErr w:type="spellEnd"/>
      <w:r>
        <w:rPr>
          <w:rFonts w:ascii="Times New Roman" w:hAnsi="Times New Roman"/>
          <w:b/>
          <w:bCs/>
          <w:color w:val="222222"/>
        </w:rPr>
        <w:t xml:space="preserve"> et à la reproductibilité en géographie quantitative</w:t>
      </w:r>
    </w:p>
    <w:p w14:paraId="57699577"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897C8BB" w14:textId="1B68F2D3"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L’inflation des prix immobiliers dans la capitale française (et plus globalement dans les grandes métropoles) depuis 1990 contribue à une croissance des inégalités socio-spatiale. </w:t>
      </w:r>
      <w:commentRangeStart w:id="88"/>
      <w:r>
        <w:rPr>
          <w:rFonts w:ascii="Times New Roman" w:hAnsi="Times New Roman"/>
          <w:color w:val="222222"/>
        </w:rPr>
        <w:t>Paris</w:t>
      </w:r>
      <w:commentRangeEnd w:id="88"/>
      <w:r w:rsidR="00E64517">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8"/>
      </w:r>
      <w:r>
        <w:rPr>
          <w:rFonts w:ascii="Times New Roman" w:hAnsi="Times New Roman"/>
          <w:color w:val="222222"/>
        </w:rPr>
        <w:t xml:space="preserve"> est un exemple typique de ville où le </w:t>
      </w:r>
      <w:commentRangeStart w:id="89"/>
      <w:r>
        <w:rPr>
          <w:rFonts w:ascii="Times New Roman" w:hAnsi="Times New Roman"/>
          <w:color w:val="222222"/>
        </w:rPr>
        <w:t>prix des logements croit plus vite que les revenus, avec une part plus importante de ces derniers alloués dans le secteur de l’immobilier</w:t>
      </w:r>
      <w:commentRangeEnd w:id="89"/>
      <w:r w:rsidR="00733295">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89"/>
      </w:r>
      <w:r>
        <w:rPr>
          <w:rFonts w:ascii="Times New Roman" w:hAnsi="Times New Roman"/>
          <w:color w:val="222222"/>
        </w:rPr>
        <w:t xml:space="preserve">. </w:t>
      </w:r>
      <w:commentRangeStart w:id="90"/>
      <w:r>
        <w:rPr>
          <w:rFonts w:ascii="Times New Roman" w:hAnsi="Times New Roman"/>
          <w:color w:val="222222"/>
        </w:rPr>
        <w:t xml:space="preserve">Ce travail de recherche s’inscrit dans le projet </w:t>
      </w:r>
      <w:proofErr w:type="spellStart"/>
      <w:r>
        <w:rPr>
          <w:rFonts w:ascii="Times New Roman" w:hAnsi="Times New Roman"/>
          <w:color w:val="222222"/>
          <w:lang w:val="en-US"/>
        </w:rPr>
        <w:t>WIsDHoM</w:t>
      </w:r>
      <w:proofErr w:type="spellEnd"/>
      <w:r>
        <w:rPr>
          <w:rFonts w:ascii="Times New Roman" w:hAnsi="Times New Roman"/>
          <w:color w:val="222222"/>
        </w:rPr>
        <w:t xml:space="preserve"> de l’Agence Nationale de Recherche (</w:t>
      </w:r>
      <w:proofErr w:type="spellStart"/>
      <w:r>
        <w:rPr>
          <w:rFonts w:ascii="Times New Roman" w:hAnsi="Times New Roman"/>
          <w:color w:val="222222"/>
        </w:rPr>
        <w:t>coord</w:t>
      </w:r>
      <w:proofErr w:type="spellEnd"/>
      <w:r>
        <w:rPr>
          <w:rFonts w:ascii="Times New Roman" w:hAnsi="Times New Roman"/>
          <w:color w:val="222222"/>
        </w:rPr>
        <w:t xml:space="preserve">. Renaud Le </w:t>
      </w:r>
      <w:proofErr w:type="spellStart"/>
      <w:r>
        <w:rPr>
          <w:rFonts w:ascii="Times New Roman" w:hAnsi="Times New Roman"/>
          <w:color w:val="222222"/>
        </w:rPr>
        <w:t>Goix</w:t>
      </w:r>
      <w:proofErr w:type="spellEnd"/>
      <w:r>
        <w:rPr>
          <w:rFonts w:ascii="Times New Roman" w:hAnsi="Times New Roman"/>
          <w:color w:val="222222"/>
        </w:rPr>
        <w:t xml:space="preserve">) qui vise </w:t>
      </w:r>
      <w:del w:id="91" w:author="mg" w:date="2021-07-22T14:52:00Z">
        <w:r w:rsidDel="008C031A">
          <w:rPr>
            <w:rFonts w:ascii="Times New Roman" w:hAnsi="Times New Roman"/>
            <w:color w:val="222222"/>
          </w:rPr>
          <w:delText xml:space="preserve">justement </w:delText>
        </w:r>
      </w:del>
      <w:r>
        <w:rPr>
          <w:rFonts w:ascii="Times New Roman" w:hAnsi="Times New Roman"/>
          <w:color w:val="222222"/>
        </w:rPr>
        <w:t xml:space="preserve">à comprendre le rôle de l’immobilier dans le renforcement des inégalités spatiales et patrimoniales. </w:t>
      </w:r>
      <w:commentRangeEnd w:id="90"/>
      <w:r w:rsidR="008C031A">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0"/>
      </w:r>
      <w:r>
        <w:rPr>
          <w:rFonts w:ascii="Times New Roman" w:hAnsi="Times New Roman"/>
          <w:color w:val="222222"/>
        </w:rPr>
        <w:t xml:space="preserve">Le retrait d’un nombre conséquent de logements sur un marché privé déjà en proie à de fortes augmentations du prix des logements depuis les années 2000 </w:t>
      </w:r>
      <w:commentRangeStart w:id="92"/>
      <w:r>
        <w:rPr>
          <w:rFonts w:ascii="Times New Roman" w:hAnsi="Times New Roman"/>
          <w:color w:val="222222"/>
        </w:rPr>
        <w:t xml:space="preserve">ne fait qu’empirer avec le </w:t>
      </w:r>
      <w:r>
        <w:rPr>
          <w:rFonts w:ascii="Times New Roman" w:hAnsi="Times New Roman"/>
          <w:color w:val="222222"/>
        </w:rPr>
        <w:lastRenderedPageBreak/>
        <w:t>développement des plateformes de location saisonnières</w:t>
      </w:r>
      <w:commentRangeEnd w:id="92"/>
      <w:r w:rsidR="008C031A">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2"/>
      </w:r>
      <w:r>
        <w:rPr>
          <w:rFonts w:ascii="Times New Roman" w:hAnsi="Times New Roman"/>
          <w:color w:val="222222"/>
        </w:rPr>
        <w:t xml:space="preserve">. </w:t>
      </w:r>
      <w:commentRangeStart w:id="93"/>
      <w:r>
        <w:rPr>
          <w:rFonts w:ascii="Times New Roman" w:hAnsi="Times New Roman"/>
          <w:color w:val="222222"/>
        </w:rPr>
        <w:t>On observe que la hausse des prix du logement ancien est bien plus rapide à Paris par rapport à l’Ile-de-France et à la France depuis 2010 avec des hausses respectives de 63% pour la capitale et 26% pour ces deux dernières</w:t>
      </w:r>
      <w:commentRangeEnd w:id="93"/>
      <w:r w:rsidR="008C031A">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3"/>
      </w:r>
      <w:r>
        <w:rPr>
          <w:rFonts w:ascii="Times New Roman" w:hAnsi="Times New Roman"/>
          <w:color w:val="222222"/>
        </w:rPr>
        <w:t xml:space="preserve"> (figure 1). Le département </w:t>
      </w:r>
      <w:proofErr w:type="spellStart"/>
      <w:r>
        <w:rPr>
          <w:rFonts w:ascii="Times New Roman" w:hAnsi="Times New Roman"/>
          <w:color w:val="222222"/>
        </w:rPr>
        <w:t>Haut-de-Seine</w:t>
      </w:r>
      <w:proofErr w:type="spellEnd"/>
      <w:r>
        <w:rPr>
          <w:rFonts w:ascii="Times New Roman" w:hAnsi="Times New Roman"/>
          <w:color w:val="222222"/>
        </w:rPr>
        <w:t>, avec sa hausse de 39% sur la même période, se démarque dans la région.</w:t>
      </w:r>
    </w:p>
    <w:p w14:paraId="41FC60E3" w14:textId="77777777" w:rsidR="004336E4" w:rsidRDefault="004336E4">
      <w:pPr>
        <w:pStyle w:val="Pardfaut"/>
        <w:spacing w:before="20" w:after="20" w:line="264" w:lineRule="auto"/>
        <w:jc w:val="both"/>
        <w:rPr>
          <w:rFonts w:ascii="Times New Roman" w:eastAsia="Times New Roman" w:hAnsi="Times New Roman" w:cs="Times New Roman"/>
          <w:b/>
          <w:bCs/>
          <w:color w:val="222222"/>
        </w:rPr>
      </w:pPr>
    </w:p>
    <w:p w14:paraId="0A1DABBA" w14:textId="77777777" w:rsidR="004336E4" w:rsidRDefault="00B070F2">
      <w:pPr>
        <w:pStyle w:val="Pardfaut"/>
        <w:spacing w:before="20" w:after="20" w:line="264" w:lineRule="auto"/>
        <w:jc w:val="both"/>
        <w:rPr>
          <w:rFonts w:ascii="Times New Roman" w:eastAsia="Times New Roman" w:hAnsi="Times New Roman" w:cs="Times New Roman"/>
          <w:b/>
          <w:bCs/>
          <w:color w:val="222222"/>
        </w:rPr>
      </w:pPr>
      <w:commentRangeStart w:id="94"/>
      <w:r>
        <w:rPr>
          <w:rFonts w:ascii="Times New Roman" w:hAnsi="Times New Roman"/>
          <w:b/>
          <w:bCs/>
          <w:color w:val="222222"/>
        </w:rPr>
        <w:t xml:space="preserve">Figure 1 : Évolution de l’indice </w:t>
      </w:r>
      <w:commentRangeEnd w:id="94"/>
      <w:r w:rsidR="00E64517">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4"/>
      </w:r>
      <w:r>
        <w:rPr>
          <w:rFonts w:ascii="Times New Roman" w:hAnsi="Times New Roman"/>
          <w:b/>
          <w:bCs/>
          <w:color w:val="222222"/>
        </w:rPr>
        <w:t>des prix de l’immobilier (1996-2020)</w:t>
      </w:r>
      <w:r>
        <w:rPr>
          <w:rFonts w:ascii="Times New Roman" w:eastAsia="Times New Roman" w:hAnsi="Times New Roman" w:cs="Times New Roman"/>
          <w:b/>
          <w:bCs/>
          <w:noProof/>
          <w:color w:val="222222"/>
        </w:rPr>
        <w:drawing>
          <wp:anchor distT="152400" distB="152400" distL="152400" distR="152400" simplePos="0" relativeHeight="251659264" behindDoc="0" locked="0" layoutInCell="1" allowOverlap="1" wp14:anchorId="6326B3F3" wp14:editId="5ED256CE">
            <wp:simplePos x="0" y="0"/>
            <wp:positionH relativeFrom="margin">
              <wp:posOffset>573924</wp:posOffset>
            </wp:positionH>
            <wp:positionV relativeFrom="line">
              <wp:posOffset>346972</wp:posOffset>
            </wp:positionV>
            <wp:extent cx="4959508" cy="4203675"/>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ndicesprix.png"/>
                    <pic:cNvPicPr>
                      <a:picLocks noChangeAspect="1"/>
                    </pic:cNvPicPr>
                  </pic:nvPicPr>
                  <pic:blipFill>
                    <a:blip r:embed="rId13">
                      <a:extLst/>
                    </a:blip>
                    <a:stretch>
                      <a:fillRect/>
                    </a:stretch>
                  </pic:blipFill>
                  <pic:spPr>
                    <a:xfrm>
                      <a:off x="0" y="0"/>
                      <a:ext cx="4959508" cy="4203675"/>
                    </a:xfrm>
                    <a:prstGeom prst="rect">
                      <a:avLst/>
                    </a:prstGeom>
                    <a:ln w="12700" cap="flat">
                      <a:noFill/>
                      <a:miter lim="400000"/>
                    </a:ln>
                    <a:effectLst/>
                  </pic:spPr>
                </pic:pic>
              </a:graphicData>
            </a:graphic>
          </wp:anchor>
        </w:drawing>
      </w:r>
    </w:p>
    <w:p w14:paraId="2F51A815"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AA9F93B"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15CB30D7"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F1D6AD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16999A6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1DC5D78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9EB56E0"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470A59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508E7AD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50C294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E9977F1"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09B33E4"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D227569"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DFF3734"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2F59BAF"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13626198"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046AF9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2CB874D"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5128572"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2960C41"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160E90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DD8ECC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4600D826"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A4700AA" w14:textId="77777777" w:rsidR="00F10E6B" w:rsidRDefault="00B070F2">
      <w:pPr>
        <w:pStyle w:val="Pardfaut"/>
        <w:spacing w:before="20" w:after="20" w:line="264" w:lineRule="auto"/>
        <w:jc w:val="both"/>
        <w:rPr>
          <w:ins w:id="95" w:author="mg" w:date="2021-07-22T15:00:00Z"/>
          <w:rFonts w:ascii="Times New Roman" w:hAnsi="Times New Roman"/>
          <w:color w:val="222222"/>
        </w:rPr>
      </w:pPr>
      <w:commentRangeStart w:id="96"/>
      <w:r>
        <w:rPr>
          <w:rFonts w:ascii="Times New Roman" w:hAnsi="Times New Roman"/>
          <w:color w:val="222222"/>
        </w:rPr>
        <w:t xml:space="preserve">L’hypothèse principale du projet </w:t>
      </w:r>
      <w:proofErr w:type="spellStart"/>
      <w:r>
        <w:rPr>
          <w:rFonts w:ascii="Times New Roman" w:hAnsi="Times New Roman"/>
          <w:color w:val="222222"/>
          <w:lang w:val="en-US"/>
        </w:rPr>
        <w:t>WIsDHoM</w:t>
      </w:r>
      <w:proofErr w:type="spellEnd"/>
      <w:r>
        <w:rPr>
          <w:rFonts w:ascii="Times New Roman" w:hAnsi="Times New Roman"/>
          <w:color w:val="222222"/>
        </w:rPr>
        <w:t xml:space="preserve"> est celle d’un effet d’auto-renforcement </w:t>
      </w:r>
      <w:commentRangeEnd w:id="96"/>
      <w:r w:rsidR="008C031A">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6"/>
      </w:r>
      <w:r>
        <w:rPr>
          <w:rFonts w:ascii="Times New Roman" w:hAnsi="Times New Roman"/>
          <w:color w:val="222222"/>
        </w:rPr>
        <w:t xml:space="preserve">: une hausse des prix immobiliers à l’échelle locale exclut les catégories les plus </w:t>
      </w:r>
      <w:r>
        <w:rPr>
          <w:rFonts w:ascii="Times New Roman" w:hAnsi="Times New Roman"/>
          <w:color w:val="222222"/>
          <w:lang w:val="pt-PT"/>
        </w:rPr>
        <w:t>modestes</w:t>
      </w:r>
      <w:r>
        <w:rPr>
          <w:rFonts w:ascii="Times New Roman" w:hAnsi="Times New Roman"/>
          <w:color w:val="222222"/>
        </w:rPr>
        <w:t xml:space="preserve">, et en parallèle intensifie les perspectives de plus-value pour les acheteurs, au vu de la vitesse fulgurante de hausse des prix sur les 20 dernières années. On assiste donc à une </w:t>
      </w:r>
      <w:commentRangeStart w:id="97"/>
      <w:r>
        <w:rPr>
          <w:rFonts w:ascii="Times New Roman" w:hAnsi="Times New Roman"/>
          <w:color w:val="222222"/>
        </w:rPr>
        <w:t xml:space="preserve">boucle </w:t>
      </w:r>
      <w:commentRangeEnd w:id="97"/>
      <w:r w:rsidR="00314E3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7"/>
      </w:r>
      <w:r>
        <w:rPr>
          <w:rFonts w:ascii="Times New Roman" w:hAnsi="Times New Roman"/>
          <w:color w:val="222222"/>
        </w:rPr>
        <w:t xml:space="preserve">qui alimente sans cesse l’augmentation des prix. </w:t>
      </w:r>
      <w:commentRangeStart w:id="98"/>
      <w:r>
        <w:rPr>
          <w:rFonts w:ascii="Times New Roman" w:hAnsi="Times New Roman"/>
          <w:color w:val="222222"/>
        </w:rPr>
        <w:t>Le rapport de l’IPR va à l’encontre de cette hypothèse en interprétant le développement de la location saisonnière comme une traduction d’une volonté des particuliers de se comporter comme gestionnaires d’actifs sur le court terme plutôt qu’en tant de gestionnaire de patrimoine sur le long terme</w:t>
      </w:r>
      <w:commentRangeEnd w:id="98"/>
      <w:r w:rsidR="001F5FA8">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98"/>
      </w:r>
      <w:r>
        <w:rPr>
          <w:rFonts w:ascii="Times New Roman" w:hAnsi="Times New Roman"/>
          <w:color w:val="222222"/>
        </w:rPr>
        <w:t xml:space="preserve">. </w:t>
      </w:r>
    </w:p>
    <w:p w14:paraId="42C82148" w14:textId="77777777" w:rsidR="00F10E6B" w:rsidRDefault="00F10E6B">
      <w:pPr>
        <w:pStyle w:val="Pardfaut"/>
        <w:spacing w:before="20" w:after="20" w:line="264" w:lineRule="auto"/>
        <w:jc w:val="both"/>
        <w:rPr>
          <w:ins w:id="99" w:author="mg" w:date="2021-07-22T15:00:00Z"/>
          <w:rFonts w:ascii="Times New Roman" w:hAnsi="Times New Roman"/>
          <w:color w:val="222222"/>
        </w:rPr>
      </w:pPr>
    </w:p>
    <w:p w14:paraId="297110AF" w14:textId="00F143F1" w:rsidR="004336E4" w:rsidRDefault="00B070F2">
      <w:pPr>
        <w:pStyle w:val="Pardfaut"/>
        <w:spacing w:before="20" w:after="20" w:line="264" w:lineRule="auto"/>
        <w:jc w:val="both"/>
        <w:rPr>
          <w:rFonts w:ascii="Times New Roman" w:eastAsia="Times New Roman" w:hAnsi="Times New Roman" w:cs="Times New Roman"/>
          <w:color w:val="222222"/>
        </w:rPr>
      </w:pPr>
      <w:commentRangeStart w:id="100"/>
      <w:r>
        <w:rPr>
          <w:rFonts w:ascii="Times New Roman" w:hAnsi="Times New Roman"/>
          <w:color w:val="222222"/>
        </w:rPr>
        <w:t xml:space="preserve">Dans les deux cas de figure, le marché de la location saisonnière serait une clé d’interprétation </w:t>
      </w:r>
      <w:commentRangeEnd w:id="100"/>
      <w:r w:rsidR="00F10E6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00"/>
      </w:r>
      <w:r>
        <w:rPr>
          <w:rFonts w:ascii="Times New Roman" w:hAnsi="Times New Roman"/>
          <w:color w:val="222222"/>
        </w:rPr>
        <w:t xml:space="preserve">de l’analyse du marché immobilier dans les grandes métropoles. </w:t>
      </w:r>
      <w:commentRangeStart w:id="101"/>
      <w:r>
        <w:rPr>
          <w:rFonts w:ascii="Times New Roman" w:hAnsi="Times New Roman"/>
          <w:color w:val="222222"/>
        </w:rPr>
        <w:t>Des dispositifs mis en place pour encourager l’accession à la propriété tels que les prêts à taux zéro ou bien la loi Pinel</w:t>
      </w:r>
      <w:commentRangeEnd w:id="101"/>
      <w:r w:rsidR="00F10E6B">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01"/>
      </w:r>
      <w:r>
        <w:rPr>
          <w:rStyle w:val="Aucun"/>
          <w:rFonts w:ascii="Times New Roman" w:eastAsia="Times New Roman" w:hAnsi="Times New Roman" w:cs="Times New Roman"/>
          <w:color w:val="222222"/>
          <w:vertAlign w:val="superscript"/>
        </w:rPr>
        <w:footnoteReference w:id="17"/>
      </w:r>
      <w:r>
        <w:rPr>
          <w:rFonts w:ascii="Times New Roman" w:hAnsi="Times New Roman"/>
          <w:color w:val="222222"/>
        </w:rPr>
        <w:t xml:space="preserve"> ont été mis en place dans les années 2010. Cette dernière encourage l’investissement locatif sur le long terme (minimum 6 ans) en tant que résidence principale non meublée afin de contrer le phénomène des locations saisonnières. Un rapport de Pierre Le Brun (2021), stagiaire à l’UMS RIATE entre février </w:t>
      </w:r>
      <w:r>
        <w:rPr>
          <w:rFonts w:ascii="Times New Roman" w:hAnsi="Times New Roman"/>
          <w:color w:val="222222"/>
        </w:rPr>
        <w:lastRenderedPageBreak/>
        <w:t>et juin 2020, indique que « les aides fiscales à l’accumulation de patrimoine augmentent et se concentrent dans les centres urbains ». Ces aides sont destinées à des buts lucratifs telles que la possibilité d’engendrer une rentre à partir du patrimoine immobilier. À l’inverse, « les aides à la construction d’un patrimoine non-lucratif se limitent aux territoires ruraux et urbains périphériques ». Ce focus de l’accession à la propriété sur un marché urbain déjà très tendu ne fait qu’alimenter la boucle d’auto-renforcement.</w:t>
      </w:r>
    </w:p>
    <w:p w14:paraId="7199CC1C"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6010DD0C" w14:textId="77777777" w:rsidR="00BF5119" w:rsidRDefault="00B070F2">
      <w:pPr>
        <w:pStyle w:val="Pardfaut"/>
        <w:spacing w:before="20" w:after="20" w:line="264" w:lineRule="auto"/>
        <w:jc w:val="both"/>
        <w:rPr>
          <w:ins w:id="102" w:author="mg" w:date="2021-07-22T15:03:00Z"/>
          <w:rFonts w:ascii="Times New Roman" w:hAnsi="Times New Roman"/>
          <w:color w:val="222222"/>
        </w:rPr>
      </w:pPr>
      <w:r>
        <w:rPr>
          <w:rFonts w:ascii="Times New Roman" w:hAnsi="Times New Roman"/>
          <w:color w:val="222222"/>
        </w:rPr>
        <w:t xml:space="preserve">Ce stage s’inscrit donc dans une </w:t>
      </w:r>
      <w:commentRangeStart w:id="103"/>
      <w:r>
        <w:rPr>
          <w:rFonts w:ascii="Times New Roman" w:hAnsi="Times New Roman"/>
          <w:color w:val="222222"/>
        </w:rPr>
        <w:t xml:space="preserve">dernière partie du projet </w:t>
      </w:r>
      <w:commentRangeEnd w:id="103"/>
      <w:r w:rsidR="00314E3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03"/>
      </w:r>
      <w:r>
        <w:rPr>
          <w:rFonts w:ascii="Times New Roman" w:hAnsi="Times New Roman"/>
          <w:color w:val="222222"/>
        </w:rPr>
        <w:t xml:space="preserve">qui consiste à compléter les travaux de Romane </w:t>
      </w:r>
      <w:proofErr w:type="spellStart"/>
      <w:r>
        <w:rPr>
          <w:rFonts w:ascii="Times New Roman" w:hAnsi="Times New Roman"/>
          <w:color w:val="222222"/>
        </w:rPr>
        <w:t>Huvelle</w:t>
      </w:r>
      <w:proofErr w:type="spellEnd"/>
      <w:r>
        <w:rPr>
          <w:rFonts w:ascii="Times New Roman" w:hAnsi="Times New Roman"/>
          <w:color w:val="222222"/>
        </w:rPr>
        <w:t xml:space="preserve">, autre M2 </w:t>
      </w:r>
      <w:proofErr w:type="spellStart"/>
      <w:r>
        <w:rPr>
          <w:rFonts w:ascii="Times New Roman" w:hAnsi="Times New Roman"/>
          <w:color w:val="222222"/>
        </w:rPr>
        <w:t>Géoprisme</w:t>
      </w:r>
      <w:proofErr w:type="spellEnd"/>
      <w:r>
        <w:rPr>
          <w:rFonts w:ascii="Times New Roman" w:hAnsi="Times New Roman"/>
          <w:color w:val="222222"/>
        </w:rPr>
        <w:t xml:space="preserve"> qui durant son stage </w:t>
      </w:r>
      <w:commentRangeStart w:id="104"/>
      <w:r>
        <w:rPr>
          <w:rFonts w:ascii="Times New Roman" w:hAnsi="Times New Roman"/>
          <w:color w:val="222222"/>
        </w:rPr>
        <w:t xml:space="preserve">a cherché à établir un lien entre les agrégats de données locales et les informations qualitatives </w:t>
      </w:r>
      <w:commentRangeEnd w:id="104"/>
      <w:r w:rsidR="00BF511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04"/>
      </w:r>
      <w:r>
        <w:rPr>
          <w:rFonts w:ascii="Times New Roman" w:hAnsi="Times New Roman"/>
          <w:color w:val="222222"/>
        </w:rPr>
        <w:t xml:space="preserve">sur les ménages qui participent aux transactions, en menant une enquête ciblant les déménagements. </w:t>
      </w:r>
    </w:p>
    <w:p w14:paraId="617991CA" w14:textId="77777777" w:rsidR="00BF5119" w:rsidRDefault="00BF5119">
      <w:pPr>
        <w:pStyle w:val="Pardfaut"/>
        <w:spacing w:before="20" w:after="20" w:line="264" w:lineRule="auto"/>
        <w:jc w:val="both"/>
        <w:rPr>
          <w:ins w:id="105" w:author="mg" w:date="2021-07-22T15:03:00Z"/>
          <w:rFonts w:ascii="Times New Roman" w:hAnsi="Times New Roman"/>
          <w:color w:val="222222"/>
        </w:rPr>
      </w:pPr>
    </w:p>
    <w:p w14:paraId="34383367" w14:textId="01FCFCC4" w:rsidR="004336E4" w:rsidRDefault="00B070F2">
      <w:pPr>
        <w:pStyle w:val="Pardfaut"/>
        <w:spacing w:before="20" w:after="20" w:line="264" w:lineRule="auto"/>
        <w:jc w:val="both"/>
        <w:rPr>
          <w:rFonts w:ascii="Times New Roman" w:eastAsia="Times New Roman" w:hAnsi="Times New Roman" w:cs="Times New Roman"/>
          <w:color w:val="222222"/>
        </w:rPr>
      </w:pPr>
      <w:commentRangeStart w:id="106"/>
      <w:r>
        <w:rPr>
          <w:rFonts w:ascii="Times New Roman" w:hAnsi="Times New Roman"/>
          <w:color w:val="222222"/>
        </w:rPr>
        <w:t xml:space="preserve">L’objectif de mon travail </w:t>
      </w:r>
      <w:commentRangeEnd w:id="106"/>
      <w:r w:rsidR="00BF5119">
        <w:rPr>
          <w:rStyle w:val="Marquedecommentaire"/>
          <w:rFonts w:ascii="Times New Roman" w:hAnsi="Times New Roman" w:cs="Times New Roman"/>
          <w:color w:val="auto"/>
          <w:lang w:val="en-US" w:eastAsia="en-US"/>
          <w14:textOutline w14:w="0" w14:cap="rnd" w14:cmpd="sng" w14:algn="ctr">
            <w14:noFill/>
            <w14:prstDash w14:val="solid"/>
            <w14:bevel/>
          </w14:textOutline>
        </w:rPr>
        <w:commentReference w:id="106"/>
      </w:r>
      <w:r>
        <w:rPr>
          <w:rFonts w:ascii="Times New Roman" w:hAnsi="Times New Roman"/>
          <w:color w:val="222222"/>
        </w:rPr>
        <w:t xml:space="preserve">est de produire une chaine de traitement ainsi que des analyses reproductible sur l’activité des logements inscrits sur la plateforme </w:t>
      </w:r>
      <w:proofErr w:type="spellStart"/>
      <w:r>
        <w:rPr>
          <w:rFonts w:ascii="Times New Roman" w:hAnsi="Times New Roman"/>
          <w:color w:val="222222"/>
        </w:rPr>
        <w:t>Airbnb</w:t>
      </w:r>
      <w:proofErr w:type="spellEnd"/>
      <w:r>
        <w:rPr>
          <w:rFonts w:ascii="Times New Roman" w:hAnsi="Times New Roman"/>
          <w:color w:val="222222"/>
        </w:rPr>
        <w:t xml:space="preserve"> à Issy-les-Moulineaux dans un premier temps, puis de comparer les résultats entre plusieurs communes. Ce travail s’inscrit donc dans le prisme de la géographie quantitative, fer de lance du RIATE. Un autre volet du stage est celui de la reproductibilité. Le RIATE est un précurseur en la matière et la majorité de ses travaux sont réalisés dans une optique de transparence et de </w:t>
      </w:r>
      <w:proofErr w:type="spellStart"/>
      <w:r>
        <w:rPr>
          <w:rFonts w:ascii="Times New Roman" w:hAnsi="Times New Roman"/>
          <w:color w:val="222222"/>
        </w:rPr>
        <w:t>réplicabilité</w:t>
      </w:r>
      <w:proofErr w:type="spellEnd"/>
      <w:r>
        <w:rPr>
          <w:rFonts w:ascii="Times New Roman" w:hAnsi="Times New Roman"/>
          <w:color w:val="222222"/>
        </w:rPr>
        <w:t xml:space="preserve"> de la méthode. En effet, une des missions du RIATE est la diffusion et le partage des savoirs faire et des connaissances dans une démarche de science ouverte, à travers des outils et méthodes relevant de la science de l’information géographique, facilement </w:t>
      </w:r>
      <w:proofErr w:type="spellStart"/>
      <w:r>
        <w:rPr>
          <w:rFonts w:ascii="Times New Roman" w:hAnsi="Times New Roman"/>
          <w:color w:val="222222"/>
        </w:rPr>
        <w:t>réplicables</w:t>
      </w:r>
      <w:proofErr w:type="spellEnd"/>
      <w:r>
        <w:rPr>
          <w:rFonts w:ascii="Times New Roman" w:hAnsi="Times New Roman"/>
          <w:color w:val="222222"/>
        </w:rPr>
        <w:t>.  Les données utilisées pour les travaux du RIATE sont principalement issues de l’open data, et les méthodes sont partagées sur des sites spécialisés (</w:t>
      </w:r>
      <w:proofErr w:type="spellStart"/>
      <w:r>
        <w:rPr>
          <w:rFonts w:ascii="Times New Roman" w:hAnsi="Times New Roman"/>
          <w:color w:val="222222"/>
        </w:rPr>
        <w:t>Github</w:t>
      </w:r>
      <w:proofErr w:type="spellEnd"/>
      <w:r>
        <w:rPr>
          <w:rFonts w:ascii="Times New Roman" w:hAnsi="Times New Roman"/>
          <w:color w:val="222222"/>
        </w:rPr>
        <w:t xml:space="preserve">, logiciel de </w:t>
      </w:r>
      <w:r>
        <w:rPr>
          <w:rStyle w:val="Aucun"/>
          <w:rFonts w:ascii="Times New Roman" w:hAnsi="Times New Roman"/>
          <w:i/>
          <w:iCs/>
          <w:color w:val="222222"/>
        </w:rPr>
        <w:t>version control system</w:t>
      </w:r>
      <w:r>
        <w:rPr>
          <w:rFonts w:ascii="Times New Roman" w:hAnsi="Times New Roman"/>
          <w:color w:val="222222"/>
        </w:rPr>
        <w:t xml:space="preserve">). Le RIATE met l’accent sur la gestion et la diffusion des données de la recherche, ainsi que </w:t>
      </w:r>
      <w:proofErr w:type="gramStart"/>
      <w:r>
        <w:rPr>
          <w:rFonts w:ascii="Times New Roman" w:hAnsi="Times New Roman"/>
          <w:color w:val="222222"/>
        </w:rPr>
        <w:t xml:space="preserve">la </w:t>
      </w:r>
      <w:r>
        <w:rPr>
          <w:rFonts w:ascii="Times New Roman" w:hAnsi="Times New Roman"/>
          <w:color w:val="222222"/>
          <w:lang w:val="it-IT"/>
        </w:rPr>
        <w:t xml:space="preserve"> propri</w:t>
      </w:r>
      <w:r>
        <w:rPr>
          <w:rFonts w:ascii="Times New Roman" w:hAnsi="Times New Roman"/>
          <w:color w:val="222222"/>
        </w:rPr>
        <w:t>été</w:t>
      </w:r>
      <w:proofErr w:type="gramEnd"/>
      <w:r>
        <w:rPr>
          <w:rFonts w:ascii="Times New Roman" w:hAnsi="Times New Roman"/>
          <w:color w:val="222222"/>
        </w:rPr>
        <w:t xml:space="preserve"> des données. Pour cela, un travail de documentation efficace doit être réalisé. Prenons l’exemple du travail sur l’étude des centralités transfrontalières</w:t>
      </w:r>
      <w:r>
        <w:rPr>
          <w:rStyle w:val="Aucun"/>
          <w:rFonts w:ascii="Times New Roman" w:eastAsia="Times New Roman" w:hAnsi="Times New Roman" w:cs="Times New Roman"/>
          <w:color w:val="222222"/>
          <w:vertAlign w:val="superscript"/>
        </w:rPr>
        <w:footnoteReference w:id="18"/>
      </w:r>
      <w:r>
        <w:rPr>
          <w:rFonts w:ascii="Times New Roman" w:hAnsi="Times New Roman"/>
          <w:color w:val="222222"/>
        </w:rPr>
        <w:t xml:space="preserve"> : les ingénieurs du RIATE ont développé un site internet sous la forme de plusieurs </w:t>
      </w:r>
      <w:proofErr w:type="spellStart"/>
      <w:r>
        <w:rPr>
          <w:rFonts w:ascii="Times New Roman" w:hAnsi="Times New Roman"/>
          <w:color w:val="222222"/>
        </w:rPr>
        <w:t>Markdowns</w:t>
      </w:r>
      <w:proofErr w:type="spellEnd"/>
      <w:r>
        <w:rPr>
          <w:rFonts w:ascii="Times New Roman" w:hAnsi="Times New Roman"/>
          <w:color w:val="222222"/>
        </w:rPr>
        <w:t xml:space="preserve"> où chaque rubrique correspond à une étape de travail : pour la documentation, il s’agit de la partie Données du site internet du projet en question, avec pour chaque source utilisée une description des variables disponibles ainsi que les conditions  d’accès et d’utilisation de ces données. La partie Préparation détaille les opérations de </w:t>
      </w:r>
      <w:proofErr w:type="spellStart"/>
      <w:r>
        <w:rPr>
          <w:rFonts w:ascii="Times New Roman" w:hAnsi="Times New Roman"/>
          <w:color w:val="222222"/>
        </w:rPr>
        <w:t>pré-traitement</w:t>
      </w:r>
      <w:proofErr w:type="spellEnd"/>
      <w:r>
        <w:rPr>
          <w:rFonts w:ascii="Times New Roman" w:hAnsi="Times New Roman"/>
          <w:color w:val="222222"/>
        </w:rPr>
        <w:t xml:space="preserve"> des données, et la rubrique Analyse de Complétude OSM-BPE permet de comparer les points d’intérêt issus de la BPE avec ceux issus de la base de données </w:t>
      </w:r>
      <w:proofErr w:type="spellStart"/>
      <w:r>
        <w:rPr>
          <w:rFonts w:ascii="Times New Roman" w:hAnsi="Times New Roman"/>
          <w:color w:val="222222"/>
        </w:rPr>
        <w:t>OpenStreetMap</w:t>
      </w:r>
      <w:proofErr w:type="spellEnd"/>
      <w:r>
        <w:rPr>
          <w:rFonts w:ascii="Times New Roman" w:hAnsi="Times New Roman"/>
          <w:color w:val="222222"/>
        </w:rPr>
        <w:t xml:space="preserve">. La rubrique Cas d’étude indique les traitements et analyses menées sur les 5 zones d’étude sélectionnées, et les résultats sont indiqués dans la rubrique Analyse transfrontalière. Tout le code utilisé est visible et documenté, de sorte à ce qu’il soit possible de reproduire le travail à l’identique depuis sa machine, à condition d’avoir les données. Ce stage a pour vocation de suivre le même modèle, à savoir proposer un site web qui concentre toutes les opérations de </w:t>
      </w:r>
      <w:proofErr w:type="spellStart"/>
      <w:r>
        <w:rPr>
          <w:rFonts w:ascii="Times New Roman" w:hAnsi="Times New Roman"/>
          <w:color w:val="222222"/>
        </w:rPr>
        <w:t>pré-traitement</w:t>
      </w:r>
      <w:proofErr w:type="spellEnd"/>
      <w:r>
        <w:rPr>
          <w:rFonts w:ascii="Times New Roman" w:hAnsi="Times New Roman"/>
          <w:color w:val="222222"/>
        </w:rPr>
        <w:t xml:space="preserve"> et d’analyse, ainsi que les deux fichiers contenant les résultats, à la différence que les données utilisées ici sont payantes, et non diffusables. Ce sont d’autres problématiques que nous aborderons dans la partie suivante.</w:t>
      </w:r>
    </w:p>
    <w:p w14:paraId="6B18B92D"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2E84ED7B"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3C976485" w14:textId="77777777" w:rsidR="004336E4" w:rsidRDefault="00B070F2">
      <w:pPr>
        <w:pStyle w:val="Pardfaut"/>
        <w:spacing w:before="20" w:after="20" w:line="264" w:lineRule="auto"/>
        <w:jc w:val="both"/>
        <w:rPr>
          <w:rFonts w:ascii="Times New Roman" w:eastAsia="Times New Roman" w:hAnsi="Times New Roman" w:cs="Times New Roman"/>
          <w:b/>
          <w:bCs/>
          <w:color w:val="222222"/>
        </w:rPr>
      </w:pPr>
      <w:r>
        <w:rPr>
          <w:rFonts w:ascii="Times New Roman" w:hAnsi="Times New Roman"/>
          <w:b/>
          <w:bCs/>
          <w:color w:val="222222"/>
        </w:rPr>
        <w:t>Bibliographie</w:t>
      </w:r>
    </w:p>
    <w:p w14:paraId="16F81E2E" w14:textId="77777777" w:rsidR="004336E4" w:rsidRDefault="004336E4">
      <w:pPr>
        <w:pStyle w:val="Pardfaut"/>
        <w:spacing w:before="20" w:after="20" w:line="264" w:lineRule="auto"/>
        <w:jc w:val="both"/>
        <w:rPr>
          <w:rFonts w:ascii="Times New Roman" w:eastAsia="Times New Roman" w:hAnsi="Times New Roman" w:cs="Times New Roman"/>
          <w:b/>
          <w:bCs/>
          <w:color w:val="222222"/>
        </w:rPr>
      </w:pPr>
    </w:p>
    <w:p w14:paraId="47AA98B6"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Style w:val="Aucun"/>
          <w:rFonts w:ascii="Times New Roman" w:hAnsi="Times New Roman"/>
          <w:sz w:val="24"/>
          <w:szCs w:val="24"/>
          <w:lang w:val="de-DE"/>
        </w:rPr>
        <w:t>Allen</w:t>
      </w:r>
      <w:r>
        <w:rPr>
          <w:rFonts w:ascii="Times New Roman" w:hAnsi="Times New Roman"/>
          <w:sz w:val="24"/>
          <w:szCs w:val="24"/>
        </w:rPr>
        <w:t>, J.,</w:t>
      </w:r>
      <w:r>
        <w:rPr>
          <w:rStyle w:val="Aucun"/>
          <w:rFonts w:ascii="Times New Roman" w:hAnsi="Times New Roman"/>
          <w:sz w:val="24"/>
          <w:szCs w:val="24"/>
        </w:rPr>
        <w:t xml:space="preserve"> Barlow, L., </w:t>
      </w:r>
      <w:proofErr w:type="spellStart"/>
      <w:r>
        <w:rPr>
          <w:rStyle w:val="Aucun"/>
          <w:rFonts w:ascii="Times New Roman" w:hAnsi="Times New Roman"/>
          <w:sz w:val="24"/>
          <w:szCs w:val="24"/>
        </w:rPr>
        <w:t>Leal</w:t>
      </w:r>
      <w:proofErr w:type="spellEnd"/>
      <w:r>
        <w:rPr>
          <w:rStyle w:val="Aucun"/>
          <w:rFonts w:ascii="Times New Roman" w:hAnsi="Times New Roman"/>
          <w:sz w:val="24"/>
          <w:szCs w:val="24"/>
        </w:rPr>
        <w:t xml:space="preserve">, J., </w:t>
      </w:r>
      <w:proofErr w:type="spellStart"/>
      <w:r>
        <w:rPr>
          <w:rStyle w:val="Aucun"/>
          <w:rFonts w:ascii="Times New Roman" w:hAnsi="Times New Roman"/>
          <w:sz w:val="24"/>
          <w:szCs w:val="24"/>
        </w:rPr>
        <w:t>Maloutas</w:t>
      </w:r>
      <w:proofErr w:type="spellEnd"/>
      <w:r>
        <w:rPr>
          <w:rStyle w:val="Aucun"/>
          <w:rFonts w:ascii="Times New Roman" w:hAnsi="Times New Roman"/>
          <w:sz w:val="24"/>
          <w:szCs w:val="24"/>
        </w:rPr>
        <w:t>, T., Padovani, L.</w:t>
      </w:r>
      <w:proofErr w:type="gramStart"/>
      <w:r>
        <w:rPr>
          <w:rStyle w:val="Aucun"/>
          <w:rFonts w:ascii="Times New Roman" w:hAnsi="Times New Roman"/>
          <w:sz w:val="24"/>
          <w:szCs w:val="24"/>
        </w:rPr>
        <w:t xml:space="preserve">, </w:t>
      </w:r>
      <w:r>
        <w:rPr>
          <w:rStyle w:val="Aucun"/>
          <w:rFonts w:ascii="Times New Roman" w:hAnsi="Times New Roman"/>
          <w:i/>
          <w:iCs/>
          <w:sz w:val="24"/>
          <w:szCs w:val="24"/>
        </w:rPr>
        <w:t xml:space="preserve"> </w:t>
      </w:r>
      <w:r>
        <w:rPr>
          <w:rFonts w:ascii="Times New Roman" w:hAnsi="Times New Roman"/>
          <w:sz w:val="24"/>
          <w:szCs w:val="24"/>
        </w:rPr>
        <w:t>2004</w:t>
      </w:r>
      <w:proofErr w:type="gramEnd"/>
      <w:r>
        <w:rPr>
          <w:rFonts w:ascii="Times New Roman" w:hAnsi="Times New Roman"/>
          <w:sz w:val="24"/>
          <w:szCs w:val="24"/>
        </w:rPr>
        <w:t xml:space="preserve">, </w:t>
      </w:r>
      <w:r>
        <w:rPr>
          <w:rStyle w:val="Aucun"/>
          <w:rFonts w:ascii="Times New Roman" w:hAnsi="Times New Roman"/>
          <w:i/>
          <w:iCs/>
          <w:sz w:val="24"/>
          <w:szCs w:val="24"/>
          <w:lang w:val="en-US"/>
        </w:rPr>
        <w:t>Housing and Welfare in Southern Europe</w:t>
      </w:r>
      <w:r>
        <w:rPr>
          <w:rStyle w:val="Aucun"/>
          <w:rFonts w:ascii="Times New Roman" w:hAnsi="Times New Roman"/>
          <w:sz w:val="24"/>
          <w:szCs w:val="24"/>
          <w:lang w:val="en-US"/>
        </w:rPr>
        <w:t>, Oxford, Blackwell Publishing, 240</w:t>
      </w:r>
      <w:r>
        <w:rPr>
          <w:rFonts w:ascii="Times New Roman" w:hAnsi="Times New Roman"/>
          <w:sz w:val="24"/>
          <w:szCs w:val="24"/>
        </w:rPr>
        <w:t xml:space="preserve"> p.</w:t>
      </w:r>
    </w:p>
    <w:p w14:paraId="76B15B53"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0D097DDC" w14:textId="77777777" w:rsidR="004336E4" w:rsidRDefault="00B070F2">
      <w:pPr>
        <w:pStyle w:val="Corps"/>
        <w:spacing w:before="20" w:after="20" w:line="264" w:lineRule="auto"/>
        <w:jc w:val="both"/>
        <w:rPr>
          <w:rStyle w:val="Aucun"/>
          <w:rFonts w:ascii="Times New Roman" w:eastAsia="Times New Roman" w:hAnsi="Times New Roman" w:cs="Times New Roman"/>
          <w:sz w:val="24"/>
          <w:szCs w:val="24"/>
        </w:rPr>
      </w:pPr>
      <w:proofErr w:type="spellStart"/>
      <w:r>
        <w:rPr>
          <w:rStyle w:val="Aucun"/>
          <w:rFonts w:ascii="Times New Roman" w:hAnsi="Times New Roman"/>
          <w:sz w:val="24"/>
          <w:szCs w:val="24"/>
        </w:rPr>
        <w:lastRenderedPageBreak/>
        <w:t>Andreau</w:t>
      </w:r>
      <w:proofErr w:type="spellEnd"/>
      <w:r>
        <w:rPr>
          <w:rStyle w:val="Aucun"/>
          <w:rFonts w:ascii="Times New Roman" w:hAnsi="Times New Roman"/>
          <w:sz w:val="24"/>
          <w:szCs w:val="24"/>
        </w:rPr>
        <w:t xml:space="preserve">, S., </w:t>
      </w:r>
      <w:proofErr w:type="spellStart"/>
      <w:r>
        <w:rPr>
          <w:rStyle w:val="Aucun"/>
          <w:rFonts w:ascii="Times New Roman" w:hAnsi="Times New Roman"/>
          <w:sz w:val="24"/>
          <w:szCs w:val="24"/>
        </w:rPr>
        <w:t>Basini</w:t>
      </w:r>
      <w:proofErr w:type="spellEnd"/>
      <w:r>
        <w:rPr>
          <w:rStyle w:val="Aucun"/>
          <w:rFonts w:ascii="Times New Roman" w:hAnsi="Times New Roman"/>
          <w:sz w:val="24"/>
          <w:szCs w:val="24"/>
        </w:rPr>
        <w:t>, B., 2020, « </w:t>
      </w:r>
      <w:proofErr w:type="spellStart"/>
      <w:r>
        <w:rPr>
          <w:rStyle w:val="Aucun"/>
          <w:rFonts w:ascii="Times New Roman" w:hAnsi="Times New Roman"/>
          <w:sz w:val="24"/>
          <w:szCs w:val="24"/>
        </w:rPr>
        <w:t>Airbnb</w:t>
      </w:r>
      <w:proofErr w:type="spellEnd"/>
      <w:r>
        <w:rPr>
          <w:rStyle w:val="Aucun"/>
          <w:rFonts w:ascii="Times New Roman" w:hAnsi="Times New Roman"/>
          <w:sz w:val="24"/>
          <w:szCs w:val="24"/>
        </w:rPr>
        <w:t xml:space="preserve"> se risque en bourse », </w:t>
      </w:r>
      <w:r>
        <w:rPr>
          <w:rStyle w:val="Aucun"/>
          <w:rFonts w:ascii="Times New Roman" w:hAnsi="Times New Roman"/>
          <w:i/>
          <w:iCs/>
          <w:sz w:val="24"/>
          <w:szCs w:val="24"/>
        </w:rPr>
        <w:t>Journal du Dimanche</w:t>
      </w:r>
      <w:r>
        <w:rPr>
          <w:rStyle w:val="Aucun"/>
          <w:rFonts w:ascii="Times New Roman" w:hAnsi="Times New Roman"/>
          <w:sz w:val="24"/>
          <w:szCs w:val="24"/>
        </w:rPr>
        <w:t>, n.3856, p.26</w:t>
      </w:r>
    </w:p>
    <w:p w14:paraId="402E1A64" w14:textId="77777777" w:rsidR="004336E4" w:rsidRDefault="004336E4">
      <w:pPr>
        <w:pStyle w:val="Corps"/>
        <w:spacing w:before="20" w:after="20" w:line="264" w:lineRule="auto"/>
        <w:jc w:val="both"/>
        <w:rPr>
          <w:rStyle w:val="Aucun"/>
          <w:rFonts w:ascii="Times New Roman" w:eastAsia="Times New Roman" w:hAnsi="Times New Roman" w:cs="Times New Roman"/>
          <w:sz w:val="24"/>
          <w:szCs w:val="24"/>
        </w:rPr>
      </w:pPr>
    </w:p>
    <w:p w14:paraId="43B75461" w14:textId="77777777" w:rsidR="004336E4" w:rsidRDefault="00B070F2">
      <w:pPr>
        <w:pStyle w:val="Pardfaut"/>
        <w:spacing w:before="20" w:after="20" w:line="264" w:lineRule="auto"/>
        <w:jc w:val="both"/>
        <w:rPr>
          <w:rStyle w:val="Aucun"/>
          <w:rFonts w:ascii="Times New Roman" w:eastAsia="Times New Roman" w:hAnsi="Times New Roman" w:cs="Times New Roman"/>
          <w:color w:val="222222"/>
        </w:rPr>
      </w:pPr>
      <w:r>
        <w:rPr>
          <w:rStyle w:val="Aucun"/>
          <w:rFonts w:ascii="Times New Roman" w:hAnsi="Times New Roman"/>
          <w:color w:val="222222"/>
          <w:lang w:val="de-DE"/>
        </w:rPr>
        <w:t xml:space="preserve">APUR </w:t>
      </w:r>
      <w:r>
        <w:rPr>
          <w:rStyle w:val="Aucun"/>
          <w:rFonts w:ascii="Times New Roman" w:hAnsi="Times New Roman"/>
          <w:color w:val="222222"/>
        </w:rPr>
        <w:t xml:space="preserve">(Atelier Parisien d’Urbanisme), Note n. 128, juin 2018, « Locations meublées de courte </w:t>
      </w:r>
      <w:proofErr w:type="gramStart"/>
      <w:r>
        <w:rPr>
          <w:rStyle w:val="Aucun"/>
          <w:rFonts w:ascii="Times New Roman" w:hAnsi="Times New Roman"/>
          <w:color w:val="222222"/>
        </w:rPr>
        <w:t>durée :</w:t>
      </w:r>
      <w:proofErr w:type="gramEnd"/>
      <w:r>
        <w:rPr>
          <w:rStyle w:val="Aucun"/>
          <w:rFonts w:ascii="Times New Roman" w:hAnsi="Times New Roman"/>
          <w:color w:val="222222"/>
        </w:rPr>
        <w:t xml:space="preserve"> Quelles réponses publiques ? » URL : </w:t>
      </w:r>
      <w:hyperlink r:id="rId14" w:history="1">
        <w:r>
          <w:rPr>
            <w:rStyle w:val="Hyperlink0"/>
            <w:rFonts w:ascii="Times New Roman" w:hAnsi="Times New Roman"/>
            <w:color w:val="222222"/>
            <w:lang w:val="en-US"/>
          </w:rPr>
          <w:t>https://www.apur.org/sites/default/files/documents/APBROAPU554.pdf</w:t>
        </w:r>
      </w:hyperlink>
    </w:p>
    <w:p w14:paraId="6B2CF636" w14:textId="77777777" w:rsidR="004336E4" w:rsidRDefault="004336E4">
      <w:pPr>
        <w:pStyle w:val="Corps"/>
        <w:spacing w:before="20" w:after="20" w:line="264" w:lineRule="auto"/>
        <w:jc w:val="both"/>
        <w:rPr>
          <w:rStyle w:val="Aucun"/>
          <w:rFonts w:ascii="Times New Roman" w:eastAsia="Times New Roman" w:hAnsi="Times New Roman" w:cs="Times New Roman"/>
          <w:sz w:val="24"/>
          <w:szCs w:val="24"/>
        </w:rPr>
      </w:pPr>
    </w:p>
    <w:p w14:paraId="36EE61D1"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 xml:space="preserve">Aulnay, V., </w:t>
      </w:r>
      <w:proofErr w:type="spellStart"/>
      <w:r>
        <w:rPr>
          <w:rFonts w:ascii="Times New Roman" w:hAnsi="Times New Roman"/>
          <w:color w:val="222222"/>
        </w:rPr>
        <w:t>Piganiol</w:t>
      </w:r>
      <w:proofErr w:type="spellEnd"/>
      <w:r>
        <w:rPr>
          <w:rFonts w:ascii="Times New Roman" w:hAnsi="Times New Roman"/>
          <w:color w:val="222222"/>
        </w:rPr>
        <w:t>, V., 2021, « La France d’</w:t>
      </w:r>
      <w:proofErr w:type="spellStart"/>
      <w:r>
        <w:rPr>
          <w:rFonts w:ascii="Times New Roman" w:hAnsi="Times New Roman"/>
          <w:color w:val="222222"/>
        </w:rPr>
        <w:t>Airbnb</w:t>
      </w:r>
      <w:proofErr w:type="spellEnd"/>
      <w:r>
        <w:rPr>
          <w:rFonts w:ascii="Times New Roman" w:hAnsi="Times New Roman"/>
          <w:color w:val="222222"/>
        </w:rPr>
        <w:t xml:space="preserve"> </w:t>
      </w:r>
      <w:r>
        <w:rPr>
          <w:rFonts w:ascii="Times New Roman" w:hAnsi="Times New Roman"/>
          <w:color w:val="222222"/>
          <w:lang w:val="it-IT"/>
        </w:rPr>
        <w:t>»</w:t>
      </w:r>
      <w:r>
        <w:rPr>
          <w:rFonts w:ascii="Times New Roman" w:hAnsi="Times New Roman"/>
          <w:color w:val="222222"/>
          <w:lang w:val="es-ES_tradnl"/>
        </w:rPr>
        <w:t xml:space="preserve">, </w:t>
      </w:r>
      <w:proofErr w:type="spellStart"/>
      <w:r>
        <w:rPr>
          <w:rFonts w:ascii="Times New Roman" w:hAnsi="Times New Roman"/>
          <w:color w:val="222222"/>
          <w:lang w:val="es-ES_tradnl"/>
        </w:rPr>
        <w:t>Carte</w:t>
      </w:r>
      <w:proofErr w:type="spellEnd"/>
      <w:r>
        <w:rPr>
          <w:rFonts w:ascii="Times New Roman" w:hAnsi="Times New Roman"/>
          <w:color w:val="222222"/>
          <w:lang w:val="es-ES_tradnl"/>
        </w:rPr>
        <w:t xml:space="preserve"> </w:t>
      </w:r>
      <w:r>
        <w:rPr>
          <w:rFonts w:ascii="Times New Roman" w:hAnsi="Times New Roman"/>
          <w:color w:val="222222"/>
        </w:rPr>
        <w:t>à la une de Gé</w:t>
      </w:r>
      <w:r>
        <w:rPr>
          <w:rFonts w:ascii="Times New Roman" w:hAnsi="Times New Roman"/>
          <w:color w:val="222222"/>
          <w:lang w:val="pt-PT"/>
        </w:rPr>
        <w:t>oconfluences.</w:t>
      </w:r>
      <w:r>
        <w:rPr>
          <w:rFonts w:ascii="Times New Roman" w:hAnsi="Times New Roman"/>
          <w:color w:val="222222"/>
        </w:rPr>
        <w:t xml:space="preserve"> URL : </w:t>
      </w:r>
      <w:hyperlink r:id="rId15" w:history="1">
        <w:r>
          <w:rPr>
            <w:rStyle w:val="Hyperlink0"/>
            <w:rFonts w:ascii="Times New Roman" w:hAnsi="Times New Roman"/>
            <w:color w:val="222222"/>
          </w:rPr>
          <w:t>http://geoconfluences.ens-lyon.fr/informations-scientifiques/a-la-une/carte-a-la-une/france-airbnb</w:t>
        </w:r>
      </w:hyperlink>
    </w:p>
    <w:p w14:paraId="722B4D7D"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0248A7F4" w14:textId="77777777" w:rsidR="004336E4" w:rsidRDefault="00B070F2">
      <w:pPr>
        <w:pStyle w:val="Corps"/>
        <w:spacing w:before="20" w:after="20" w:line="264" w:lineRule="auto"/>
        <w:jc w:val="both"/>
        <w:rPr>
          <w:rFonts w:ascii="Times New Roman" w:eastAsia="Times New Roman" w:hAnsi="Times New Roman" w:cs="Times New Roman"/>
          <w:sz w:val="24"/>
          <w:szCs w:val="24"/>
        </w:rPr>
      </w:pPr>
      <w:proofErr w:type="spellStart"/>
      <w:r>
        <w:rPr>
          <w:rFonts w:ascii="Times New Roman" w:hAnsi="Times New Roman"/>
          <w:sz w:val="24"/>
          <w:szCs w:val="24"/>
        </w:rPr>
        <w:t>Boros</w:t>
      </w:r>
      <w:proofErr w:type="spellEnd"/>
      <w:r>
        <w:rPr>
          <w:rFonts w:ascii="Times New Roman" w:hAnsi="Times New Roman"/>
          <w:sz w:val="24"/>
          <w:szCs w:val="24"/>
        </w:rPr>
        <w:t xml:space="preserve">, L., </w:t>
      </w:r>
      <w:proofErr w:type="spellStart"/>
      <w:r>
        <w:rPr>
          <w:rFonts w:ascii="Times New Roman" w:hAnsi="Times New Roman"/>
          <w:sz w:val="24"/>
          <w:szCs w:val="24"/>
        </w:rPr>
        <w:t>Dudás</w:t>
      </w:r>
      <w:proofErr w:type="spellEnd"/>
      <w:r>
        <w:rPr>
          <w:rFonts w:ascii="Times New Roman" w:hAnsi="Times New Roman"/>
          <w:sz w:val="24"/>
          <w:szCs w:val="24"/>
        </w:rPr>
        <w:t>, G.</w:t>
      </w:r>
      <w:proofErr w:type="gramStart"/>
      <w:r>
        <w:rPr>
          <w:rFonts w:ascii="Times New Roman" w:hAnsi="Times New Roman"/>
          <w:sz w:val="24"/>
          <w:szCs w:val="24"/>
        </w:rPr>
        <w:t xml:space="preserve">,  </w:t>
      </w:r>
      <w:proofErr w:type="spellStart"/>
      <w:r>
        <w:rPr>
          <w:rFonts w:ascii="Times New Roman" w:hAnsi="Times New Roman"/>
          <w:sz w:val="24"/>
          <w:szCs w:val="24"/>
        </w:rPr>
        <w:t>Kovalcsik</w:t>
      </w:r>
      <w:proofErr w:type="spellEnd"/>
      <w:proofErr w:type="gramEnd"/>
      <w:r>
        <w:rPr>
          <w:rFonts w:ascii="Times New Roman" w:hAnsi="Times New Roman"/>
          <w:sz w:val="24"/>
          <w:szCs w:val="24"/>
        </w:rPr>
        <w:t xml:space="preserve">, T., </w:t>
      </w:r>
      <w:proofErr w:type="spellStart"/>
      <w:r>
        <w:rPr>
          <w:rFonts w:ascii="Times New Roman" w:hAnsi="Times New Roman"/>
          <w:sz w:val="24"/>
          <w:szCs w:val="24"/>
        </w:rPr>
        <w:t>Pap</w:t>
      </w:r>
      <w:proofErr w:type="spellEnd"/>
      <w:r>
        <w:rPr>
          <w:rFonts w:ascii="Times New Roman" w:hAnsi="Times New Roman"/>
          <w:sz w:val="24"/>
          <w:szCs w:val="24"/>
        </w:rPr>
        <w:t>, S., Vida, G., 2018, « </w:t>
      </w:r>
      <w:proofErr w:type="spellStart"/>
      <w:r>
        <w:rPr>
          <w:rFonts w:ascii="Times New Roman" w:hAnsi="Times New Roman"/>
          <w:sz w:val="24"/>
          <w:szCs w:val="24"/>
        </w:rPr>
        <w:t>Airbnb</w:t>
      </w:r>
      <w:proofErr w:type="spellEnd"/>
      <w:r>
        <w:rPr>
          <w:rFonts w:ascii="Times New Roman" w:hAnsi="Times New Roman"/>
          <w:sz w:val="24"/>
          <w:szCs w:val="24"/>
        </w:rPr>
        <w:t xml:space="preserve"> in Budapest : </w:t>
      </w:r>
      <w:proofErr w:type="spellStart"/>
      <w:r>
        <w:rPr>
          <w:rFonts w:ascii="Times New Roman" w:hAnsi="Times New Roman"/>
          <w:sz w:val="24"/>
          <w:szCs w:val="24"/>
        </w:rPr>
        <w:t>Analysing</w:t>
      </w:r>
      <w:proofErr w:type="spellEnd"/>
      <w:r>
        <w:rPr>
          <w:rFonts w:ascii="Times New Roman" w:hAnsi="Times New Roman"/>
          <w:sz w:val="24"/>
          <w:szCs w:val="24"/>
        </w:rPr>
        <w:t xml:space="preserve"> spatial patterns and room rates of </w:t>
      </w:r>
      <w:proofErr w:type="spellStart"/>
      <w:r>
        <w:rPr>
          <w:rFonts w:ascii="Times New Roman" w:hAnsi="Times New Roman"/>
          <w:sz w:val="24"/>
          <w:szCs w:val="24"/>
        </w:rPr>
        <w:t>hotels</w:t>
      </w:r>
      <w:proofErr w:type="spellEnd"/>
      <w:r>
        <w:rPr>
          <w:rFonts w:ascii="Times New Roman" w:hAnsi="Times New Roman"/>
          <w:sz w:val="24"/>
          <w:szCs w:val="24"/>
        </w:rPr>
        <w:t xml:space="preserve"> and </w:t>
      </w:r>
      <w:proofErr w:type="spellStart"/>
      <w:r>
        <w:rPr>
          <w:rFonts w:ascii="Times New Roman" w:hAnsi="Times New Roman"/>
          <w:sz w:val="24"/>
          <w:szCs w:val="24"/>
        </w:rPr>
        <w:t>peer</w:t>
      </w:r>
      <w:proofErr w:type="spellEnd"/>
      <w:r>
        <w:rPr>
          <w:rFonts w:ascii="Times New Roman" w:hAnsi="Times New Roman"/>
          <w:sz w:val="24"/>
          <w:szCs w:val="24"/>
        </w:rPr>
        <w:t>-</w:t>
      </w:r>
      <w:proofErr w:type="spellStart"/>
      <w:r>
        <w:rPr>
          <w:rFonts w:ascii="Times New Roman" w:hAnsi="Times New Roman"/>
          <w:sz w:val="24"/>
          <w:szCs w:val="24"/>
        </w:rPr>
        <w:t>to-peer</w:t>
      </w:r>
      <w:proofErr w:type="spellEnd"/>
      <w:r>
        <w:rPr>
          <w:rFonts w:ascii="Times New Roman" w:hAnsi="Times New Roman"/>
          <w:sz w:val="24"/>
          <w:szCs w:val="24"/>
        </w:rPr>
        <w:t xml:space="preserve"> accommodations »,  </w:t>
      </w:r>
      <w:r>
        <w:rPr>
          <w:rStyle w:val="Aucun"/>
          <w:rFonts w:ascii="Times New Roman" w:hAnsi="Times New Roman"/>
          <w:i/>
          <w:iCs/>
          <w:color w:val="606060"/>
          <w:sz w:val="24"/>
          <w:szCs w:val="24"/>
        </w:rPr>
        <w:t xml:space="preserve">in </w:t>
      </w:r>
      <w:proofErr w:type="spellStart"/>
      <w:r>
        <w:rPr>
          <w:rStyle w:val="Aucun"/>
          <w:rFonts w:ascii="Times New Roman" w:hAnsi="Times New Roman"/>
          <w:i/>
          <w:iCs/>
          <w:sz w:val="24"/>
          <w:szCs w:val="24"/>
          <w:lang w:val="en-US"/>
        </w:rPr>
        <w:t>Geojournal</w:t>
      </w:r>
      <w:proofErr w:type="spellEnd"/>
      <w:r>
        <w:rPr>
          <w:rStyle w:val="Aucun"/>
          <w:rFonts w:ascii="Times New Roman" w:hAnsi="Times New Roman"/>
          <w:i/>
          <w:iCs/>
          <w:sz w:val="24"/>
          <w:szCs w:val="24"/>
          <w:lang w:val="en-US"/>
        </w:rPr>
        <w:t xml:space="preserve"> of Tourism and </w:t>
      </w:r>
      <w:proofErr w:type="spellStart"/>
      <w:r>
        <w:rPr>
          <w:rStyle w:val="Aucun"/>
          <w:rFonts w:ascii="Times New Roman" w:hAnsi="Times New Roman"/>
          <w:i/>
          <w:iCs/>
          <w:sz w:val="24"/>
          <w:szCs w:val="24"/>
          <w:lang w:val="en-US"/>
        </w:rPr>
        <w:t>Geosites</w:t>
      </w:r>
      <w:proofErr w:type="spellEnd"/>
      <w:r>
        <w:rPr>
          <w:rStyle w:val="Aucun"/>
          <w:rFonts w:ascii="Times New Roman" w:hAnsi="Times New Roman"/>
          <w:i/>
          <w:iCs/>
          <w:sz w:val="24"/>
          <w:szCs w:val="24"/>
        </w:rPr>
        <w:t xml:space="preserve">, </w:t>
      </w:r>
      <w:r>
        <w:rPr>
          <w:rFonts w:ascii="Times New Roman" w:hAnsi="Times New Roman"/>
          <w:sz w:val="24"/>
          <w:szCs w:val="24"/>
        </w:rPr>
        <w:t>21(1), pp.26-38</w:t>
      </w:r>
    </w:p>
    <w:p w14:paraId="385FF2B7"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53EF1D5D"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lang w:val="it-IT"/>
        </w:rPr>
        <w:t>Cocola-Gant A, Gago A.</w:t>
      </w:r>
      <w:r>
        <w:rPr>
          <w:rFonts w:ascii="Times New Roman" w:hAnsi="Times New Roman"/>
          <w:sz w:val="24"/>
          <w:szCs w:val="24"/>
        </w:rPr>
        <w:t>, 2019.</w:t>
      </w:r>
      <w:r>
        <w:rPr>
          <w:rFonts w:ascii="Times New Roman" w:hAnsi="Times New Roman"/>
          <w:sz w:val="24"/>
          <w:szCs w:val="24"/>
          <w:lang w:val="en-US"/>
        </w:rPr>
        <w:t xml:space="preserve"> Airbnb, buy-to-let investment and tourism-driven </w:t>
      </w:r>
      <w:proofErr w:type="gramStart"/>
      <w:r>
        <w:rPr>
          <w:rFonts w:ascii="Times New Roman" w:hAnsi="Times New Roman"/>
          <w:sz w:val="24"/>
          <w:szCs w:val="24"/>
          <w:lang w:val="en-US"/>
        </w:rPr>
        <w:t>displacement:</w:t>
      </w:r>
      <w:proofErr w:type="gramEnd"/>
      <w:r>
        <w:rPr>
          <w:rFonts w:ascii="Times New Roman" w:hAnsi="Times New Roman"/>
          <w:sz w:val="24"/>
          <w:szCs w:val="24"/>
          <w:lang w:val="en-US"/>
        </w:rPr>
        <w:t xml:space="preserve"> A case study in Lisbon. </w:t>
      </w:r>
      <w:r>
        <w:rPr>
          <w:rStyle w:val="Aucun"/>
          <w:rFonts w:ascii="Times New Roman" w:hAnsi="Times New Roman"/>
          <w:i/>
          <w:iCs/>
          <w:sz w:val="24"/>
          <w:szCs w:val="24"/>
          <w:lang w:val="en-US"/>
        </w:rPr>
        <w:t xml:space="preserve">Environment and Planning A: Economy and </w:t>
      </w:r>
      <w:proofErr w:type="spellStart"/>
      <w:r>
        <w:rPr>
          <w:rStyle w:val="Aucun"/>
          <w:rFonts w:ascii="Times New Roman" w:hAnsi="Times New Roman"/>
          <w:i/>
          <w:iCs/>
          <w:sz w:val="24"/>
          <w:szCs w:val="24"/>
          <w:lang w:val="en-US"/>
        </w:rPr>
        <w:t>Spac</w:t>
      </w:r>
      <w:proofErr w:type="spellEnd"/>
      <w:r>
        <w:rPr>
          <w:rStyle w:val="Aucun"/>
          <w:rFonts w:ascii="Times New Roman" w:hAnsi="Times New Roman"/>
          <w:i/>
          <w:iCs/>
          <w:sz w:val="24"/>
          <w:szCs w:val="24"/>
        </w:rPr>
        <w:t>e</w:t>
      </w:r>
      <w:r>
        <w:rPr>
          <w:rFonts w:ascii="Times New Roman" w:hAnsi="Times New Roman"/>
          <w:sz w:val="24"/>
          <w:szCs w:val="24"/>
          <w:lang w:val="pt-PT"/>
        </w:rPr>
        <w:t>. doi:</w:t>
      </w:r>
      <w:r>
        <w:rPr>
          <w:rStyle w:val="Hyperlink1"/>
        </w:rPr>
        <w:fldChar w:fldCharType="begin"/>
      </w:r>
      <w:r>
        <w:rPr>
          <w:rStyle w:val="Hyperlink1"/>
          <w:rFonts w:ascii="Times New Roman" w:eastAsia="Times New Roman" w:hAnsi="Times New Roman" w:cs="Times New Roman"/>
          <w:sz w:val="24"/>
          <w:szCs w:val="24"/>
        </w:rPr>
        <w:instrText xml:space="preserve"> HYPERLINK "https://doi.org/10.1177/0308518X19869012"</w:instrText>
      </w:r>
      <w:r>
        <w:rPr>
          <w:rStyle w:val="Hyperlink1"/>
        </w:rPr>
        <w:fldChar w:fldCharType="separate"/>
      </w:r>
      <w:r>
        <w:rPr>
          <w:rStyle w:val="Hyperlink1"/>
          <w:rFonts w:ascii="Times New Roman" w:hAnsi="Times New Roman"/>
          <w:sz w:val="24"/>
          <w:szCs w:val="24"/>
        </w:rPr>
        <w:t>10.1177/0308518X19869012</w:t>
      </w:r>
      <w:r>
        <w:rPr>
          <w:rFonts w:ascii="Times New Roman" w:eastAsia="Times New Roman" w:hAnsi="Times New Roman" w:cs="Times New Roman"/>
          <w:sz w:val="24"/>
          <w:szCs w:val="24"/>
        </w:rPr>
        <w:fldChar w:fldCharType="end"/>
      </w:r>
    </w:p>
    <w:p w14:paraId="17466330"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0257D938" w14:textId="77777777" w:rsidR="004336E4" w:rsidRDefault="00B070F2">
      <w:pPr>
        <w:pStyle w:val="Pardfaut"/>
        <w:spacing w:before="20" w:after="20" w:line="264" w:lineRule="auto"/>
        <w:jc w:val="both"/>
        <w:rPr>
          <w:rStyle w:val="Aucun"/>
          <w:rFonts w:ascii="Times New Roman" w:eastAsia="Times New Roman" w:hAnsi="Times New Roman" w:cs="Times New Roman"/>
          <w:color w:val="222222"/>
        </w:rPr>
      </w:pPr>
      <w:r>
        <w:rPr>
          <w:rStyle w:val="Aucun"/>
          <w:rFonts w:ascii="Times New Roman" w:hAnsi="Times New Roman"/>
          <w:color w:val="222222"/>
        </w:rPr>
        <w:t xml:space="preserve">INSEE, 2021 : Indices Notaires-Insee des prix des logements anciens - quatrième trimestre 2020. URL : </w:t>
      </w:r>
      <w:hyperlink r:id="rId16" w:history="1">
        <w:r>
          <w:rPr>
            <w:rStyle w:val="Hyperlink0"/>
            <w:rFonts w:ascii="Times New Roman" w:hAnsi="Times New Roman"/>
            <w:color w:val="222222"/>
          </w:rPr>
          <w:t>https://www.insee.fr/fr/statistiques/5058675</w:t>
        </w:r>
      </w:hyperlink>
      <w:r>
        <w:rPr>
          <w:rStyle w:val="Aucun"/>
          <w:rFonts w:ascii="Times New Roman" w:hAnsi="Times New Roman"/>
          <w:color w:val="222222"/>
        </w:rPr>
        <w:t xml:space="preserve"> </w:t>
      </w:r>
    </w:p>
    <w:p w14:paraId="7F34F655" w14:textId="77777777" w:rsidR="004336E4" w:rsidRDefault="004336E4">
      <w:pPr>
        <w:pStyle w:val="Pardfaut"/>
        <w:spacing w:before="20" w:after="20" w:line="264" w:lineRule="auto"/>
        <w:jc w:val="both"/>
        <w:rPr>
          <w:rStyle w:val="Aucun"/>
          <w:rFonts w:ascii="Times New Roman" w:eastAsia="Times New Roman" w:hAnsi="Times New Roman" w:cs="Times New Roman"/>
          <w:color w:val="222222"/>
        </w:rPr>
      </w:pPr>
    </w:p>
    <w:p w14:paraId="2DDB158A"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Style w:val="Aucun"/>
          <w:rFonts w:ascii="Times New Roman" w:hAnsi="Times New Roman"/>
          <w:color w:val="222222"/>
        </w:rPr>
        <w:t xml:space="preserve">Institut Paris Région, 2021., Les locations saisonnières en Île-de-France, État des lieux d’avant crise. URL : </w:t>
      </w:r>
      <w:hyperlink r:id="rId17" w:history="1">
        <w:r>
          <w:rPr>
            <w:rStyle w:val="Hyperlink0"/>
            <w:rFonts w:ascii="Times New Roman" w:hAnsi="Times New Roman"/>
            <w:color w:val="222222"/>
            <w:lang w:val="en-US"/>
          </w:rPr>
          <w:t>https://www.institutparisregion.fr/fileadmin/NewEtudes/000pack2/Etude_2610/Rapport_Airbnb_250521complet.pdf</w:t>
        </w:r>
      </w:hyperlink>
    </w:p>
    <w:p w14:paraId="48D626E0"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Fonts w:ascii="Times New Roman" w:hAnsi="Times New Roman"/>
          <w:color w:val="222222"/>
        </w:rPr>
        <w:t>Le Brun, P., 2021. « Cartographier les aides publiques à l’investissement immobilier résidentiel en France (2003-2019) »</w:t>
      </w:r>
      <w:r>
        <w:rPr>
          <w:rFonts w:ascii="Times New Roman" w:hAnsi="Times New Roman"/>
          <w:color w:val="222222"/>
          <w:lang w:val="en-US"/>
        </w:rPr>
        <w:t xml:space="preserve">. Working paper ANR </w:t>
      </w:r>
      <w:proofErr w:type="spellStart"/>
      <w:r>
        <w:rPr>
          <w:rFonts w:ascii="Times New Roman" w:hAnsi="Times New Roman"/>
          <w:color w:val="222222"/>
          <w:lang w:val="en-US"/>
        </w:rPr>
        <w:t>Wisdhom</w:t>
      </w:r>
      <w:proofErr w:type="spellEnd"/>
      <w:r>
        <w:rPr>
          <w:rFonts w:ascii="Times New Roman" w:hAnsi="Times New Roman"/>
          <w:color w:val="222222"/>
        </w:rPr>
        <w:t xml:space="preserve">. URL : </w:t>
      </w:r>
      <w:hyperlink r:id="rId18" w:history="1">
        <w:r>
          <w:rPr>
            <w:rStyle w:val="Hyperlink2"/>
            <w:rFonts w:ascii="Times New Roman" w:hAnsi="Times New Roman"/>
          </w:rPr>
          <w:t>https://hal.archives-ouvertes.fr/hal-03157640</w:t>
        </w:r>
      </w:hyperlink>
    </w:p>
    <w:p w14:paraId="5A9E2DC0"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14DF871" w14:textId="77777777" w:rsidR="004336E4" w:rsidRDefault="00B070F2">
      <w:pPr>
        <w:pStyle w:val="Pardfaut"/>
        <w:spacing w:before="20" w:after="20" w:line="264" w:lineRule="auto"/>
        <w:jc w:val="both"/>
        <w:rPr>
          <w:rFonts w:ascii="Times New Roman" w:eastAsia="Times New Roman" w:hAnsi="Times New Roman" w:cs="Times New Roman"/>
          <w:color w:val="222222"/>
        </w:rPr>
      </w:pPr>
      <w:r>
        <w:rPr>
          <w:rStyle w:val="Aucun"/>
          <w:rFonts w:ascii="Times New Roman" w:hAnsi="Times New Roman"/>
          <w:color w:val="222222"/>
        </w:rPr>
        <w:t>Le Corre, T., 2019. Paris à tous prix. Analyse des inégalités par une géographie de l’investissement sur le marché immobilier résidentiel en Île-de-France. Géographie. Université Paris 1 – Panthéon Sorbonne. Français</w:t>
      </w:r>
    </w:p>
    <w:p w14:paraId="2740CACA"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BB062A6"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rPr>
        <w:t xml:space="preserve">Le Monde, 2021, </w:t>
      </w:r>
      <w:proofErr w:type="spellStart"/>
      <w:r>
        <w:rPr>
          <w:rFonts w:ascii="Times New Roman" w:hAnsi="Times New Roman"/>
          <w:sz w:val="24"/>
          <w:szCs w:val="24"/>
        </w:rPr>
        <w:t>Airbnb</w:t>
      </w:r>
      <w:proofErr w:type="spellEnd"/>
      <w:r>
        <w:rPr>
          <w:rFonts w:ascii="Times New Roman" w:hAnsi="Times New Roman"/>
          <w:sz w:val="24"/>
          <w:szCs w:val="24"/>
        </w:rPr>
        <w:t xml:space="preserve"> condamnée à 8 millions d’</w:t>
      </w:r>
      <w:r>
        <w:rPr>
          <w:rFonts w:ascii="Times New Roman" w:hAnsi="Times New Roman"/>
          <w:sz w:val="24"/>
          <w:szCs w:val="24"/>
          <w:lang w:val="pt-PT"/>
        </w:rPr>
        <w:t>euros d</w:t>
      </w:r>
      <w:r>
        <w:rPr>
          <w:rFonts w:ascii="Times New Roman" w:hAnsi="Times New Roman"/>
          <w:sz w:val="24"/>
          <w:szCs w:val="24"/>
        </w:rPr>
        <w:t>’</w:t>
      </w:r>
      <w:proofErr w:type="spellStart"/>
      <w:r>
        <w:rPr>
          <w:rFonts w:ascii="Times New Roman" w:hAnsi="Times New Roman"/>
          <w:sz w:val="24"/>
          <w:szCs w:val="24"/>
          <w:lang w:val="nl-NL"/>
        </w:rPr>
        <w:t>amende</w:t>
      </w:r>
      <w:proofErr w:type="spellEnd"/>
      <w:r>
        <w:rPr>
          <w:rFonts w:ascii="Times New Roman" w:hAnsi="Times New Roman"/>
          <w:sz w:val="24"/>
          <w:szCs w:val="24"/>
          <w:lang w:val="nl-NL"/>
        </w:rPr>
        <w:t xml:space="preserve"> </w:t>
      </w:r>
      <w:r>
        <w:rPr>
          <w:rFonts w:ascii="Times New Roman" w:hAnsi="Times New Roman"/>
          <w:sz w:val="24"/>
          <w:szCs w:val="24"/>
        </w:rPr>
        <w:t xml:space="preserve">à Paris pour des annonces sans </w:t>
      </w:r>
      <w:proofErr w:type="spellStart"/>
      <w:r>
        <w:rPr>
          <w:rFonts w:ascii="Times New Roman" w:hAnsi="Times New Roman"/>
          <w:sz w:val="24"/>
          <w:szCs w:val="24"/>
        </w:rPr>
        <w:t>numé</w:t>
      </w:r>
      <w:proofErr w:type="spellEnd"/>
      <w:r>
        <w:rPr>
          <w:rFonts w:ascii="Times New Roman" w:hAnsi="Times New Roman"/>
          <w:sz w:val="24"/>
          <w:szCs w:val="24"/>
          <w:lang w:val="pt-PT"/>
        </w:rPr>
        <w:t>ro d</w:t>
      </w:r>
      <w:r>
        <w:rPr>
          <w:rFonts w:ascii="Times New Roman" w:hAnsi="Times New Roman"/>
          <w:sz w:val="24"/>
          <w:szCs w:val="24"/>
        </w:rPr>
        <w:t xml:space="preserve">’enregistrement. URL : </w:t>
      </w:r>
      <w:hyperlink r:id="rId19" w:history="1">
        <w:r>
          <w:rPr>
            <w:rStyle w:val="Hyperlink0"/>
            <w:rFonts w:ascii="Times New Roman" w:hAnsi="Times New Roman"/>
            <w:sz w:val="24"/>
            <w:szCs w:val="24"/>
          </w:rPr>
          <w:t>https://www.lemonde.fr/smart-cities/article/2021/07/01/la-plateforme-airbnb-condamnee-a-8-millions-d-euros-d-amende-a-paris_6086578_4811534.html</w:t>
        </w:r>
      </w:hyperlink>
    </w:p>
    <w:p w14:paraId="38C579A5"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0AD8906D" w14:textId="77777777" w:rsidR="004336E4" w:rsidRDefault="00B070F2">
      <w:pPr>
        <w:pStyle w:val="Corps"/>
        <w:spacing w:before="20" w:after="20" w:line="264" w:lineRule="auto"/>
        <w:jc w:val="both"/>
        <w:rPr>
          <w:rFonts w:ascii="Times New Roman" w:eastAsia="Times New Roman" w:hAnsi="Times New Roman" w:cs="Times New Roman"/>
          <w:sz w:val="24"/>
          <w:szCs w:val="24"/>
        </w:rPr>
      </w:pPr>
      <w:r>
        <w:rPr>
          <w:rFonts w:ascii="Times New Roman" w:hAnsi="Times New Roman"/>
          <w:sz w:val="24"/>
          <w:szCs w:val="24"/>
          <w:lang w:val="en-US"/>
        </w:rPr>
        <w:t xml:space="preserve">Lovelace, R., </w:t>
      </w:r>
      <w:proofErr w:type="spellStart"/>
      <w:r>
        <w:rPr>
          <w:rFonts w:ascii="Times New Roman" w:hAnsi="Times New Roman"/>
          <w:sz w:val="24"/>
          <w:szCs w:val="24"/>
          <w:lang w:val="en-US"/>
        </w:rPr>
        <w:t>Nowosad</w:t>
      </w:r>
      <w:proofErr w:type="spellEnd"/>
      <w:r>
        <w:rPr>
          <w:rFonts w:ascii="Times New Roman" w:hAnsi="Times New Roman"/>
          <w:sz w:val="24"/>
          <w:szCs w:val="24"/>
          <w:lang w:val="en-US"/>
        </w:rPr>
        <w:t xml:space="preserve">, J., &amp; </w:t>
      </w:r>
      <w:proofErr w:type="spellStart"/>
      <w:r>
        <w:rPr>
          <w:rFonts w:ascii="Times New Roman" w:hAnsi="Times New Roman"/>
          <w:sz w:val="24"/>
          <w:szCs w:val="24"/>
          <w:lang w:val="en-US"/>
        </w:rPr>
        <w:t>Muenchow</w:t>
      </w:r>
      <w:proofErr w:type="spellEnd"/>
      <w:r>
        <w:rPr>
          <w:rFonts w:ascii="Times New Roman" w:hAnsi="Times New Roman"/>
          <w:sz w:val="24"/>
          <w:szCs w:val="24"/>
          <w:lang w:val="en-US"/>
        </w:rPr>
        <w:t>, J.</w:t>
      </w:r>
      <w:r>
        <w:rPr>
          <w:rFonts w:ascii="Times New Roman" w:hAnsi="Times New Roman"/>
          <w:sz w:val="24"/>
          <w:szCs w:val="24"/>
        </w:rPr>
        <w:t xml:space="preserve">, </w:t>
      </w:r>
      <w:r>
        <w:rPr>
          <w:rFonts w:ascii="Times New Roman" w:hAnsi="Times New Roman"/>
          <w:sz w:val="24"/>
          <w:szCs w:val="24"/>
          <w:lang w:val="en-US"/>
        </w:rPr>
        <w:t xml:space="preserve">2019. </w:t>
      </w:r>
      <w:proofErr w:type="spellStart"/>
      <w:r>
        <w:rPr>
          <w:rFonts w:ascii="Times New Roman" w:hAnsi="Times New Roman"/>
          <w:sz w:val="24"/>
          <w:szCs w:val="24"/>
          <w:lang w:val="en-US"/>
        </w:rPr>
        <w:t>Geocomputation</w:t>
      </w:r>
      <w:proofErr w:type="spellEnd"/>
      <w:r>
        <w:rPr>
          <w:rFonts w:ascii="Times New Roman" w:hAnsi="Times New Roman"/>
          <w:sz w:val="24"/>
          <w:szCs w:val="24"/>
          <w:lang w:val="en-US"/>
        </w:rPr>
        <w:t xml:space="preserve"> with R. </w:t>
      </w:r>
      <w:r>
        <w:rPr>
          <w:rStyle w:val="Aucun"/>
          <w:rFonts w:ascii="Times New Roman" w:hAnsi="Times New Roman"/>
          <w:i/>
          <w:iCs/>
          <w:sz w:val="24"/>
          <w:szCs w:val="24"/>
          <w:lang w:val="pt-PT"/>
        </w:rPr>
        <w:t>CRC Press</w:t>
      </w:r>
      <w:r>
        <w:rPr>
          <w:rFonts w:ascii="Times New Roman" w:hAnsi="Times New Roman"/>
          <w:sz w:val="24"/>
          <w:szCs w:val="24"/>
        </w:rPr>
        <w:t xml:space="preserve">. </w:t>
      </w:r>
      <w:hyperlink r:id="rId20" w:history="1">
        <w:r>
          <w:rPr>
            <w:rStyle w:val="Hyperlink3"/>
            <w:rFonts w:ascii="Times New Roman" w:hAnsi="Times New Roman"/>
            <w:sz w:val="24"/>
            <w:szCs w:val="24"/>
          </w:rPr>
          <w:t>https://geocompr.robinlovelace.net/intro.html</w:t>
        </w:r>
      </w:hyperlink>
    </w:p>
    <w:p w14:paraId="31296523"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1C19CAC1" w14:textId="77777777" w:rsidR="004336E4" w:rsidRDefault="00B070F2">
      <w:pPr>
        <w:pStyle w:val="Pardfaut"/>
        <w:spacing w:before="20" w:after="20" w:line="264" w:lineRule="auto"/>
        <w:jc w:val="both"/>
        <w:rPr>
          <w:rFonts w:ascii="Times New Roman" w:eastAsia="Times New Roman" w:hAnsi="Times New Roman" w:cs="Times New Roman"/>
          <w:color w:val="222222"/>
        </w:rPr>
      </w:pPr>
      <w:proofErr w:type="spellStart"/>
      <w:r>
        <w:rPr>
          <w:rStyle w:val="Aucun"/>
          <w:rFonts w:ascii="Times New Roman" w:hAnsi="Times New Roman"/>
          <w:color w:val="222222"/>
        </w:rPr>
        <w:t>Mermet</w:t>
      </w:r>
      <w:proofErr w:type="spellEnd"/>
      <w:r>
        <w:rPr>
          <w:rStyle w:val="Aucun"/>
          <w:rFonts w:ascii="Times New Roman" w:hAnsi="Times New Roman"/>
          <w:color w:val="222222"/>
        </w:rPr>
        <w:t xml:space="preserve"> A.-C., 2019, « Entendu / Entretien : </w:t>
      </w:r>
      <w:proofErr w:type="spellStart"/>
      <w:r>
        <w:rPr>
          <w:rStyle w:val="Aucun"/>
          <w:rFonts w:ascii="Times New Roman" w:hAnsi="Times New Roman"/>
          <w:color w:val="222222"/>
        </w:rPr>
        <w:t>Airbnb</w:t>
      </w:r>
      <w:proofErr w:type="spellEnd"/>
      <w:r>
        <w:rPr>
          <w:rStyle w:val="Aucun"/>
          <w:rFonts w:ascii="Times New Roman" w:hAnsi="Times New Roman"/>
          <w:color w:val="222222"/>
        </w:rPr>
        <w:t xml:space="preserve"> et la gentrification touristique des villes </w:t>
      </w:r>
      <w:r>
        <w:rPr>
          <w:rStyle w:val="Aucun"/>
          <w:rFonts w:ascii="Times New Roman" w:hAnsi="Times New Roman"/>
          <w:color w:val="222222"/>
          <w:lang w:val="it-IT"/>
        </w:rPr>
        <w:t>»</w:t>
      </w:r>
      <w:r>
        <w:rPr>
          <w:rStyle w:val="Aucun"/>
          <w:rFonts w:ascii="Times New Roman" w:hAnsi="Times New Roman"/>
          <w:color w:val="222222"/>
        </w:rPr>
        <w:t xml:space="preserve">, </w:t>
      </w:r>
      <w:proofErr w:type="spellStart"/>
      <w:r>
        <w:rPr>
          <w:rStyle w:val="Aucun"/>
          <w:rFonts w:ascii="Times New Roman" w:hAnsi="Times New Roman"/>
          <w:i/>
          <w:iCs/>
          <w:color w:val="222222"/>
        </w:rPr>
        <w:t>Urbanités</w:t>
      </w:r>
      <w:proofErr w:type="spellEnd"/>
      <w:r>
        <w:rPr>
          <w:rStyle w:val="Aucun"/>
          <w:rFonts w:ascii="Times New Roman" w:hAnsi="Times New Roman"/>
          <w:color w:val="222222"/>
        </w:rPr>
        <w:t xml:space="preserve">, mai 2019, URL </w:t>
      </w:r>
      <w:hyperlink r:id="rId21" w:history="1">
        <w:r>
          <w:rPr>
            <w:rStyle w:val="Hyperlink4"/>
            <w:rFonts w:ascii="Times New Roman" w:hAnsi="Times New Roman"/>
            <w:color w:val="222222"/>
          </w:rPr>
          <w:t>http://www.revue-urbanites.fr/entendu-entretien-mermet/</w:t>
        </w:r>
      </w:hyperlink>
    </w:p>
    <w:p w14:paraId="24841C31"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7B3A419D" w14:textId="77777777" w:rsidR="004336E4" w:rsidRDefault="00B070F2">
      <w:pPr>
        <w:pStyle w:val="Corps"/>
        <w:spacing w:before="20" w:after="20" w:line="264" w:lineRule="auto"/>
        <w:jc w:val="both"/>
        <w:rPr>
          <w:rFonts w:ascii="Times New Roman" w:eastAsia="Times New Roman" w:hAnsi="Times New Roman" w:cs="Times New Roman"/>
          <w:sz w:val="24"/>
          <w:szCs w:val="24"/>
        </w:rPr>
      </w:pPr>
      <w:proofErr w:type="spellStart"/>
      <w:r>
        <w:rPr>
          <w:rFonts w:ascii="Times New Roman" w:hAnsi="Times New Roman"/>
          <w:sz w:val="24"/>
          <w:szCs w:val="24"/>
        </w:rPr>
        <w:t>Pecout</w:t>
      </w:r>
      <w:proofErr w:type="spellEnd"/>
      <w:r>
        <w:rPr>
          <w:rFonts w:ascii="Times New Roman" w:hAnsi="Times New Roman"/>
          <w:sz w:val="24"/>
          <w:szCs w:val="24"/>
        </w:rPr>
        <w:t xml:space="preserve">, H., 2020. Analyse de données avec R : Contextualisation et présentation de R et </w:t>
      </w:r>
      <w:proofErr w:type="spellStart"/>
      <w:r>
        <w:rPr>
          <w:rFonts w:ascii="Times New Roman" w:hAnsi="Times New Roman"/>
          <w:sz w:val="24"/>
          <w:szCs w:val="24"/>
        </w:rPr>
        <w:t>Rstudio</w:t>
      </w:r>
      <w:proofErr w:type="spellEnd"/>
      <w:r>
        <w:rPr>
          <w:rFonts w:ascii="Times New Roman" w:hAnsi="Times New Roman"/>
          <w:sz w:val="24"/>
          <w:szCs w:val="24"/>
        </w:rPr>
        <w:t xml:space="preserve">, Collection </w:t>
      </w:r>
      <w:proofErr w:type="spellStart"/>
      <w:r>
        <w:rPr>
          <w:rFonts w:ascii="Times New Roman" w:hAnsi="Times New Roman"/>
          <w:sz w:val="24"/>
          <w:szCs w:val="24"/>
        </w:rPr>
        <w:t>Rzine</w:t>
      </w:r>
      <w:proofErr w:type="spellEnd"/>
      <w:r>
        <w:rPr>
          <w:rFonts w:ascii="Times New Roman" w:hAnsi="Times New Roman"/>
          <w:sz w:val="24"/>
          <w:szCs w:val="24"/>
        </w:rPr>
        <w:t xml:space="preserve">. URL : </w:t>
      </w:r>
      <w:hyperlink r:id="rId22" w:history="1">
        <w:r>
          <w:rPr>
            <w:rStyle w:val="Hyperlink0"/>
            <w:rFonts w:ascii="Times New Roman" w:hAnsi="Times New Roman"/>
            <w:sz w:val="24"/>
            <w:szCs w:val="24"/>
            <w:lang w:val="en-US"/>
          </w:rPr>
          <w:t>https://rzine.fr/publication/20201203_pecout_intro_r-_russ/</w:t>
        </w:r>
      </w:hyperlink>
    </w:p>
    <w:p w14:paraId="04F41E9F"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24477389" w14:textId="77777777" w:rsidR="004336E4" w:rsidRDefault="00B070F2">
      <w:pPr>
        <w:pStyle w:val="Corps"/>
        <w:spacing w:before="20" w:after="20" w:line="264" w:lineRule="auto"/>
        <w:jc w:val="both"/>
        <w:rPr>
          <w:rFonts w:ascii="Times New Roman" w:eastAsia="Times New Roman" w:hAnsi="Times New Roman" w:cs="Times New Roman"/>
          <w:sz w:val="24"/>
          <w:szCs w:val="24"/>
        </w:rPr>
      </w:pPr>
      <w:proofErr w:type="spellStart"/>
      <w:r>
        <w:rPr>
          <w:rFonts w:ascii="Times New Roman" w:hAnsi="Times New Roman"/>
          <w:sz w:val="24"/>
          <w:szCs w:val="24"/>
          <w:lang w:val="en-US"/>
        </w:rPr>
        <w:lastRenderedPageBreak/>
        <w:t>Schloss</w:t>
      </w:r>
      <w:proofErr w:type="spellEnd"/>
      <w:r>
        <w:rPr>
          <w:rFonts w:ascii="Times New Roman" w:hAnsi="Times New Roman"/>
          <w:sz w:val="24"/>
          <w:szCs w:val="24"/>
          <w:lang w:val="en-US"/>
        </w:rPr>
        <w:t xml:space="preserve">, P. D. (2018). Identifying and overcoming threats to reproducibility, </w:t>
      </w:r>
      <w:proofErr w:type="spellStart"/>
      <w:r>
        <w:rPr>
          <w:rFonts w:ascii="Times New Roman" w:hAnsi="Times New Roman"/>
          <w:sz w:val="24"/>
          <w:szCs w:val="24"/>
          <w:lang w:val="en-US"/>
        </w:rPr>
        <w:t>replicabil</w:t>
      </w:r>
      <w:proofErr w:type="spellEnd"/>
      <w:r>
        <w:rPr>
          <w:rFonts w:ascii="Times New Roman" w:hAnsi="Times New Roman"/>
          <w:sz w:val="24"/>
          <w:szCs w:val="24"/>
          <w:lang w:val="en-US"/>
        </w:rPr>
        <w:t xml:space="preserve">- </w:t>
      </w:r>
      <w:proofErr w:type="spellStart"/>
      <w:r>
        <w:rPr>
          <w:rFonts w:ascii="Times New Roman" w:hAnsi="Times New Roman"/>
          <w:sz w:val="24"/>
          <w:szCs w:val="24"/>
          <w:lang w:val="en-US"/>
        </w:rPr>
        <w:t>ity</w:t>
      </w:r>
      <w:proofErr w:type="spellEnd"/>
      <w:r>
        <w:rPr>
          <w:rFonts w:ascii="Times New Roman" w:hAnsi="Times New Roman"/>
          <w:sz w:val="24"/>
          <w:szCs w:val="24"/>
          <w:lang w:val="en-US"/>
        </w:rPr>
        <w:t xml:space="preserve">, robustness, and generalizability in microbiome research. (J. Ravel, </w:t>
      </w:r>
      <w:proofErr w:type="gramStart"/>
      <w:r>
        <w:rPr>
          <w:rFonts w:ascii="Times New Roman" w:hAnsi="Times New Roman"/>
          <w:sz w:val="24"/>
          <w:szCs w:val="24"/>
          <w:lang w:val="en-US"/>
        </w:rPr>
        <w:t>Ed.)</w:t>
      </w:r>
      <w:proofErr w:type="spellStart"/>
      <w:r>
        <w:rPr>
          <w:rFonts w:ascii="Times New Roman" w:hAnsi="Times New Roman"/>
          <w:sz w:val="24"/>
          <w:szCs w:val="24"/>
          <w:lang w:val="en-US"/>
        </w:rPr>
        <w:t>mBio</w:t>
      </w:r>
      <w:proofErr w:type="spellEnd"/>
      <w:proofErr w:type="gramEnd"/>
      <w:r>
        <w:rPr>
          <w:rFonts w:ascii="Times New Roman" w:hAnsi="Times New Roman"/>
          <w:sz w:val="24"/>
          <w:szCs w:val="24"/>
          <w:lang w:val="en-US"/>
        </w:rPr>
        <w:t>, 9(3), e00525</w:t>
      </w:r>
      <w:r>
        <w:rPr>
          <w:rFonts w:ascii="Times New Roman" w:hAnsi="Times New Roman"/>
          <w:sz w:val="24"/>
          <w:szCs w:val="24"/>
        </w:rPr>
        <w:t>–</w:t>
      </w:r>
      <w:r>
        <w:rPr>
          <w:rFonts w:ascii="Times New Roman" w:hAnsi="Times New Roman"/>
          <w:sz w:val="24"/>
          <w:szCs w:val="24"/>
          <w:lang w:val="pt-PT"/>
        </w:rPr>
        <w:t>18. doi</w:t>
      </w:r>
      <w:r>
        <w:rPr>
          <w:rFonts w:ascii="Times New Roman" w:hAnsi="Times New Roman"/>
          <w:sz w:val="24"/>
          <w:szCs w:val="24"/>
        </w:rPr>
        <w:t xml:space="preserve"> : </w:t>
      </w:r>
      <w:r>
        <w:rPr>
          <w:rFonts w:ascii="Times New Roman" w:hAnsi="Times New Roman"/>
          <w:sz w:val="24"/>
          <w:szCs w:val="24"/>
          <w:lang w:val="it-IT"/>
        </w:rPr>
        <w:t>10.1128/mbio.00525-18</w:t>
      </w:r>
      <w:r>
        <w:rPr>
          <w:rFonts w:ascii="Times New Roman" w:hAnsi="Times New Roman"/>
          <w:sz w:val="24"/>
          <w:szCs w:val="24"/>
        </w:rPr>
        <w:t xml:space="preserve"> </w:t>
      </w:r>
    </w:p>
    <w:p w14:paraId="642803F7"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6E2D1995" w14:textId="77777777" w:rsidR="004336E4" w:rsidRDefault="00B070F2">
      <w:pPr>
        <w:pStyle w:val="Corps"/>
        <w:spacing w:before="20" w:after="20" w:line="264" w:lineRule="auto"/>
        <w:jc w:val="both"/>
        <w:rPr>
          <w:rStyle w:val="Aucun"/>
          <w:rFonts w:ascii="Times New Roman" w:eastAsia="Times New Roman" w:hAnsi="Times New Roman" w:cs="Times New Roman"/>
          <w:sz w:val="24"/>
          <w:szCs w:val="24"/>
          <w:lang w:val="de-DE"/>
        </w:rPr>
      </w:pPr>
      <w:r>
        <w:rPr>
          <w:rFonts w:ascii="Times New Roman" w:hAnsi="Times New Roman"/>
          <w:sz w:val="24"/>
          <w:szCs w:val="24"/>
        </w:rPr>
        <w:t>S</w:t>
      </w:r>
      <w:r>
        <w:rPr>
          <w:rStyle w:val="Aucun"/>
          <w:rFonts w:ascii="Times New Roman" w:hAnsi="Times New Roman"/>
          <w:sz w:val="24"/>
          <w:szCs w:val="24"/>
          <w:lang w:val="it-IT"/>
        </w:rPr>
        <w:t xml:space="preserve">emi G., Tonetta M., 2019, </w:t>
      </w:r>
      <w:r>
        <w:rPr>
          <w:rStyle w:val="Aucun"/>
          <w:rFonts w:ascii="Times New Roman" w:hAnsi="Times New Roman"/>
          <w:sz w:val="24"/>
          <w:szCs w:val="24"/>
        </w:rPr>
        <w:t xml:space="preserve">« Plateformes locatives en ligne et rente urbaine à </w:t>
      </w:r>
      <w:r>
        <w:rPr>
          <w:rStyle w:val="Aucun"/>
          <w:rFonts w:ascii="Times New Roman" w:hAnsi="Times New Roman"/>
          <w:sz w:val="24"/>
          <w:szCs w:val="24"/>
          <w:lang w:val="en-US"/>
        </w:rPr>
        <w:t>Turin</w:t>
      </w:r>
      <w:r>
        <w:rPr>
          <w:rStyle w:val="Aucun"/>
          <w:rFonts w:ascii="Times New Roman" w:hAnsi="Times New Roman"/>
          <w:sz w:val="24"/>
          <w:szCs w:val="24"/>
        </w:rPr>
        <w:t xml:space="preserve"> : les classes moyennes face à l’austérité », </w:t>
      </w:r>
      <w:r>
        <w:rPr>
          <w:rStyle w:val="Aucun"/>
          <w:rFonts w:ascii="Times New Roman" w:hAnsi="Times New Roman"/>
          <w:i/>
          <w:iCs/>
          <w:sz w:val="24"/>
          <w:szCs w:val="24"/>
        </w:rPr>
        <w:t>Annales de géographie</w:t>
      </w:r>
      <w:r>
        <w:rPr>
          <w:rStyle w:val="Aucun"/>
          <w:rFonts w:ascii="Times New Roman" w:hAnsi="Times New Roman"/>
          <w:sz w:val="24"/>
          <w:szCs w:val="24"/>
        </w:rPr>
        <w:t>, 2019/3, no.</w:t>
      </w:r>
      <w:r>
        <w:rPr>
          <w:rStyle w:val="Aucun"/>
          <w:rFonts w:ascii="Times New Roman" w:hAnsi="Times New Roman"/>
          <w:sz w:val="24"/>
          <w:szCs w:val="24"/>
          <w:lang w:val="it-IT"/>
        </w:rPr>
        <w:t xml:space="preserve"> </w:t>
      </w:r>
      <w:r>
        <w:rPr>
          <w:rStyle w:val="Aucun"/>
          <w:rFonts w:ascii="Times New Roman" w:hAnsi="Times New Roman"/>
          <w:sz w:val="24"/>
          <w:szCs w:val="24"/>
        </w:rPr>
        <w:t xml:space="preserve">727, pp. 40-61, </w:t>
      </w:r>
      <w:hyperlink r:id="rId23" w:history="1">
        <w:r>
          <w:rPr>
            <w:rStyle w:val="Hyperlink5"/>
            <w:rFonts w:ascii="Times New Roman" w:hAnsi="Times New Roman"/>
            <w:sz w:val="24"/>
            <w:szCs w:val="24"/>
          </w:rPr>
          <w:t>https://www.cairn.info/revue-annales-de-geographie-2019-3-page-40.htm</w:t>
        </w:r>
      </w:hyperlink>
    </w:p>
    <w:p w14:paraId="533B56D3" w14:textId="77777777" w:rsidR="004336E4" w:rsidRDefault="004336E4">
      <w:pPr>
        <w:pStyle w:val="Corps"/>
        <w:spacing w:before="20" w:after="20" w:line="264" w:lineRule="auto"/>
        <w:jc w:val="both"/>
        <w:rPr>
          <w:rFonts w:ascii="Times New Roman" w:eastAsia="Times New Roman" w:hAnsi="Times New Roman" w:cs="Times New Roman"/>
          <w:sz w:val="24"/>
          <w:szCs w:val="24"/>
        </w:rPr>
      </w:pPr>
    </w:p>
    <w:p w14:paraId="267EB37F" w14:textId="77777777" w:rsidR="004336E4" w:rsidRDefault="00B070F2">
      <w:pPr>
        <w:pStyle w:val="Corps"/>
        <w:spacing w:before="20" w:after="20" w:line="264" w:lineRule="auto"/>
        <w:jc w:val="both"/>
        <w:rPr>
          <w:rFonts w:ascii="Times New Roman" w:eastAsia="Times New Roman" w:hAnsi="Times New Roman" w:cs="Times New Roman"/>
          <w:sz w:val="24"/>
          <w:szCs w:val="24"/>
        </w:rPr>
      </w:pPr>
      <w:proofErr w:type="spellStart"/>
      <w:r>
        <w:rPr>
          <w:rFonts w:ascii="Times New Roman" w:hAnsi="Times New Roman"/>
          <w:sz w:val="24"/>
          <w:szCs w:val="24"/>
          <w:lang w:val="en-US"/>
        </w:rPr>
        <w:t>Shabrina</w:t>
      </w:r>
      <w:proofErr w:type="spellEnd"/>
      <w:r>
        <w:rPr>
          <w:rFonts w:ascii="Times New Roman" w:hAnsi="Times New Roman"/>
          <w:sz w:val="24"/>
          <w:szCs w:val="24"/>
          <w:lang w:val="en-US"/>
        </w:rPr>
        <w:t xml:space="preserve"> Z, </w:t>
      </w:r>
      <w:proofErr w:type="spellStart"/>
      <w:r>
        <w:rPr>
          <w:rFonts w:ascii="Times New Roman" w:hAnsi="Times New Roman"/>
          <w:sz w:val="24"/>
          <w:szCs w:val="24"/>
          <w:lang w:val="en-US"/>
        </w:rPr>
        <w:t>Arcaute</w:t>
      </w:r>
      <w:proofErr w:type="spellEnd"/>
      <w:r>
        <w:rPr>
          <w:rFonts w:ascii="Times New Roman" w:hAnsi="Times New Roman"/>
          <w:sz w:val="24"/>
          <w:szCs w:val="24"/>
          <w:lang w:val="en-US"/>
        </w:rPr>
        <w:t xml:space="preserve"> E, Batty M. Airbnb and its potential impact on the London housing market. </w:t>
      </w:r>
      <w:r>
        <w:rPr>
          <w:rStyle w:val="Aucun"/>
          <w:rFonts w:ascii="Times New Roman" w:hAnsi="Times New Roman"/>
          <w:i/>
          <w:iCs/>
          <w:sz w:val="24"/>
          <w:szCs w:val="24"/>
          <w:lang w:val="de-DE"/>
        </w:rPr>
        <w:t>Urban Studies</w:t>
      </w:r>
      <w:r>
        <w:rPr>
          <w:rFonts w:ascii="Times New Roman" w:hAnsi="Times New Roman"/>
          <w:sz w:val="24"/>
          <w:szCs w:val="24"/>
          <w:lang w:val="en-US"/>
        </w:rPr>
        <w:t xml:space="preserve">. January 2021. </w:t>
      </w:r>
      <w:proofErr w:type="spellStart"/>
      <w:r>
        <w:rPr>
          <w:rFonts w:ascii="Times New Roman" w:hAnsi="Times New Roman"/>
          <w:sz w:val="24"/>
          <w:szCs w:val="24"/>
          <w:lang w:val="en-US"/>
        </w:rPr>
        <w:t>doi</w:t>
      </w:r>
      <w:proofErr w:type="spellEnd"/>
      <w:r>
        <w:rPr>
          <w:rFonts w:ascii="Times New Roman" w:hAnsi="Times New Roman"/>
          <w:sz w:val="24"/>
          <w:szCs w:val="24"/>
          <w:lang w:val="en-US"/>
        </w:rPr>
        <w:t>:</w:t>
      </w:r>
      <w:hyperlink r:id="rId24" w:history="1">
        <w:r>
          <w:rPr>
            <w:rStyle w:val="Hyperlink1"/>
            <w:rFonts w:ascii="Times New Roman" w:hAnsi="Times New Roman"/>
            <w:sz w:val="24"/>
            <w:szCs w:val="24"/>
          </w:rPr>
          <w:t>10.1177/0042098020970865</w:t>
        </w:r>
      </w:hyperlink>
    </w:p>
    <w:p w14:paraId="65B8D69E" w14:textId="77777777" w:rsidR="004336E4" w:rsidRDefault="004336E4">
      <w:pPr>
        <w:pStyle w:val="Pardfaut"/>
        <w:spacing w:before="20" w:after="20" w:line="264" w:lineRule="auto"/>
        <w:jc w:val="both"/>
        <w:rPr>
          <w:rFonts w:ascii="Times New Roman" w:eastAsia="Times New Roman" w:hAnsi="Times New Roman" w:cs="Times New Roman"/>
          <w:color w:val="222222"/>
        </w:rPr>
      </w:pPr>
    </w:p>
    <w:p w14:paraId="7F0E502C" w14:textId="77777777" w:rsidR="004336E4" w:rsidRDefault="00B070F2">
      <w:pPr>
        <w:pStyle w:val="Corps"/>
        <w:spacing w:before="20" w:after="20" w:line="264" w:lineRule="auto"/>
        <w:jc w:val="both"/>
      </w:pPr>
      <w:r>
        <w:rPr>
          <w:rFonts w:ascii="Times New Roman" w:hAnsi="Times New Roman"/>
          <w:sz w:val="24"/>
          <w:szCs w:val="24"/>
        </w:rPr>
        <w:t xml:space="preserve">+ romane &amp; </w:t>
      </w:r>
      <w:proofErr w:type="spellStart"/>
      <w:r>
        <w:rPr>
          <w:rFonts w:ascii="Times New Roman" w:hAnsi="Times New Roman"/>
          <w:sz w:val="24"/>
          <w:szCs w:val="24"/>
        </w:rPr>
        <w:t>julie</w:t>
      </w:r>
      <w:proofErr w:type="spellEnd"/>
    </w:p>
    <w:sectPr w:rsidR="004336E4">
      <w:headerReference w:type="default" r:id="rId25"/>
      <w:footerReference w:type="default" r:id="rId26"/>
      <w:pgSz w:w="11906" w:h="16838"/>
      <w:pgMar w:top="1134" w:right="1134" w:bottom="1134" w:left="1134" w:header="709" w:footer="850" w:gutter="0"/>
      <w:cols w:space="72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g" w:date="2021-07-21T18:19:00Z" w:initials="xx">
    <w:p w14:paraId="0BDB0D25" w14:textId="7F8D7C80" w:rsidR="00E82FB1" w:rsidRDefault="00E82FB1">
      <w:pPr>
        <w:pStyle w:val="Commentaire"/>
      </w:pPr>
      <w:r>
        <w:rPr>
          <w:rStyle w:val="Marquedecommentaire"/>
        </w:rPr>
        <w:annotationRef/>
      </w:r>
      <w:r>
        <w:t xml:space="preserve">Pour les articles de </w:t>
      </w:r>
      <w:proofErr w:type="spellStart"/>
      <w:r>
        <w:t>presse</w:t>
      </w:r>
      <w:proofErr w:type="spellEnd"/>
      <w:r>
        <w:t xml:space="preserve">, </w:t>
      </w:r>
      <w:proofErr w:type="spellStart"/>
      <w:r>
        <w:t>indiquer</w:t>
      </w:r>
      <w:proofErr w:type="spellEnd"/>
      <w:r>
        <w:t xml:space="preserve"> </w:t>
      </w:r>
      <w:proofErr w:type="spellStart"/>
      <w:r>
        <w:t>plutôt</w:t>
      </w:r>
      <w:proofErr w:type="spellEnd"/>
      <w:r>
        <w:t xml:space="preserve"> la source </w:t>
      </w:r>
      <w:proofErr w:type="spellStart"/>
      <w:r>
        <w:t>complète</w:t>
      </w:r>
      <w:proofErr w:type="spellEnd"/>
      <w:r>
        <w:t xml:space="preserve"> (avec la date JJ/MM/AA et le </w:t>
      </w:r>
      <w:proofErr w:type="spellStart"/>
      <w:r>
        <w:t>titre</w:t>
      </w:r>
      <w:proofErr w:type="spellEnd"/>
      <w:r>
        <w:t xml:space="preserve"> de </w:t>
      </w:r>
      <w:proofErr w:type="spellStart"/>
      <w:proofErr w:type="gramStart"/>
      <w:r>
        <w:t>l’article</w:t>
      </w:r>
      <w:proofErr w:type="spellEnd"/>
      <w:r>
        <w:t xml:space="preserve">)  </w:t>
      </w:r>
      <w:proofErr w:type="spellStart"/>
      <w:r>
        <w:t>en</w:t>
      </w:r>
      <w:proofErr w:type="spellEnd"/>
      <w:proofErr w:type="gramEnd"/>
      <w:r>
        <w:t xml:space="preserve"> note de bas de page</w:t>
      </w:r>
    </w:p>
  </w:comment>
  <w:comment w:id="1" w:author="mg" w:date="2021-07-21T18:20:00Z" w:initials="xx">
    <w:p w14:paraId="6D93F7D7" w14:textId="37505F74" w:rsidR="00E82FB1" w:rsidRDefault="00E82FB1">
      <w:pPr>
        <w:pStyle w:val="Commentaire"/>
      </w:pPr>
      <w:r>
        <w:rPr>
          <w:rStyle w:val="Marquedecommentaire"/>
        </w:rPr>
        <w:annotationRef/>
      </w:r>
      <w:r>
        <w:t xml:space="preserve">Attention le ton </w:t>
      </w:r>
      <w:proofErr w:type="spellStart"/>
      <w:r>
        <w:t>est</w:t>
      </w:r>
      <w:proofErr w:type="spellEnd"/>
      <w:r>
        <w:t xml:space="preserve"> un </w:t>
      </w:r>
      <w:proofErr w:type="spellStart"/>
      <w:r>
        <w:t>peu</w:t>
      </w:r>
      <w:proofErr w:type="spellEnd"/>
      <w:r>
        <w:t xml:space="preserve"> trop </w:t>
      </w:r>
      <w:proofErr w:type="spellStart"/>
      <w:r>
        <w:t>journalistique</w:t>
      </w:r>
      <w:proofErr w:type="spellEnd"/>
    </w:p>
  </w:comment>
  <w:comment w:id="2" w:author="mg" w:date="2021-07-21T18:21:00Z" w:initials="xx">
    <w:p w14:paraId="6097E42C" w14:textId="460E976B" w:rsidR="00E82FB1" w:rsidRDefault="00E82FB1">
      <w:pPr>
        <w:pStyle w:val="Commentaire"/>
      </w:pPr>
      <w:r>
        <w:rPr>
          <w:rStyle w:val="Marquedecommentaire"/>
        </w:rPr>
        <w:annotationRef/>
      </w:r>
      <w:proofErr w:type="spellStart"/>
      <w:r>
        <w:t>Puis</w:t>
      </w:r>
      <w:r w:rsidR="00606127">
        <w:t>que</w:t>
      </w:r>
      <w:proofErr w:type="spellEnd"/>
      <w:r>
        <w:t xml:space="preserve"> </w:t>
      </w:r>
      <w:proofErr w:type="spellStart"/>
      <w:r>
        <w:t>tu</w:t>
      </w:r>
      <w:proofErr w:type="spellEnd"/>
      <w:r>
        <w:t xml:space="preserve"> la cites </w:t>
      </w:r>
      <w:proofErr w:type="spellStart"/>
      <w:r>
        <w:t>dans</w:t>
      </w:r>
      <w:proofErr w:type="spellEnd"/>
      <w:r>
        <w:t xml:space="preserve"> la suite du </w:t>
      </w:r>
      <w:proofErr w:type="spellStart"/>
      <w:r>
        <w:t>texte</w:t>
      </w:r>
      <w:proofErr w:type="spellEnd"/>
      <w:r>
        <w:t xml:space="preserve">, </w:t>
      </w:r>
      <w:proofErr w:type="spellStart"/>
      <w:r>
        <w:t>il</w:t>
      </w:r>
      <w:proofErr w:type="spellEnd"/>
      <w:r>
        <w:t xml:space="preserve"> </w:t>
      </w:r>
      <w:proofErr w:type="spellStart"/>
      <w:r>
        <w:t>faudrait</w:t>
      </w:r>
      <w:proofErr w:type="spellEnd"/>
      <w:r>
        <w:t xml:space="preserve"> </w:t>
      </w:r>
      <w:proofErr w:type="spellStart"/>
      <w:r>
        <w:t>mettre</w:t>
      </w:r>
      <w:proofErr w:type="spellEnd"/>
      <w:r>
        <w:t xml:space="preserve"> </w:t>
      </w:r>
      <w:proofErr w:type="spellStart"/>
      <w:r>
        <w:t>l’abrévation</w:t>
      </w:r>
      <w:proofErr w:type="spellEnd"/>
      <w:r>
        <w:t xml:space="preserve"> entre parentheses </w:t>
      </w:r>
      <w:proofErr w:type="spellStart"/>
      <w:r>
        <w:t>quand</w:t>
      </w:r>
      <w:proofErr w:type="spellEnd"/>
      <w:r>
        <w:t xml:space="preserve"> </w:t>
      </w:r>
      <w:proofErr w:type="spellStart"/>
      <w:r>
        <w:t>tu</w:t>
      </w:r>
      <w:proofErr w:type="spellEnd"/>
      <w:r>
        <w:t xml:space="preserve"> </w:t>
      </w:r>
      <w:proofErr w:type="spellStart"/>
      <w:r>
        <w:t>utilises</w:t>
      </w:r>
      <w:proofErr w:type="spellEnd"/>
      <w:r>
        <w:t xml:space="preserve"> le </w:t>
      </w:r>
      <w:proofErr w:type="spellStart"/>
      <w:r>
        <w:t>terme</w:t>
      </w:r>
      <w:proofErr w:type="spellEnd"/>
      <w:r>
        <w:t xml:space="preserve"> pour la première </w:t>
      </w:r>
      <w:proofErr w:type="spellStart"/>
      <w:r>
        <w:t>fois</w:t>
      </w:r>
      <w:proofErr w:type="spellEnd"/>
      <w:r>
        <w:t xml:space="preserve"> + </w:t>
      </w:r>
      <w:proofErr w:type="spellStart"/>
      <w:r>
        <w:t>tu</w:t>
      </w:r>
      <w:proofErr w:type="spellEnd"/>
      <w:r>
        <w:t xml:space="preserve"> </w:t>
      </w:r>
      <w:proofErr w:type="spellStart"/>
      <w:r>
        <w:t>peux</w:t>
      </w:r>
      <w:proofErr w:type="spellEnd"/>
      <w:r>
        <w:t xml:space="preserve"> faire </w:t>
      </w:r>
      <w:proofErr w:type="spellStart"/>
      <w:r>
        <w:t>une</w:t>
      </w:r>
      <w:proofErr w:type="spellEnd"/>
      <w:r>
        <w:t xml:space="preserve"> </w:t>
      </w:r>
      <w:proofErr w:type="spellStart"/>
      <w:r>
        <w:t>liste</w:t>
      </w:r>
      <w:proofErr w:type="spellEnd"/>
      <w:r>
        <w:t xml:space="preserve"> des </w:t>
      </w:r>
      <w:proofErr w:type="spellStart"/>
      <w:r>
        <w:t>abrévations</w:t>
      </w:r>
      <w:proofErr w:type="spellEnd"/>
      <w:r>
        <w:t xml:space="preserve"> </w:t>
      </w:r>
      <w:proofErr w:type="spellStart"/>
      <w:r>
        <w:t>juste</w:t>
      </w:r>
      <w:proofErr w:type="spellEnd"/>
      <w:r>
        <w:t xml:space="preserve"> après le </w:t>
      </w:r>
      <w:proofErr w:type="spellStart"/>
      <w:r>
        <w:t>sommaire</w:t>
      </w:r>
      <w:proofErr w:type="spellEnd"/>
    </w:p>
  </w:comment>
  <w:comment w:id="3" w:author="mg" w:date="2021-07-21T18:22:00Z" w:initials="xx">
    <w:p w14:paraId="3E194992" w14:textId="77777777" w:rsidR="00E82FB1" w:rsidRDefault="00E82FB1">
      <w:pPr>
        <w:pStyle w:val="Commentaire"/>
      </w:pPr>
      <w:r>
        <w:rPr>
          <w:rStyle w:val="Marquedecommentaire"/>
        </w:rPr>
        <w:annotationRef/>
      </w:r>
      <w:proofErr w:type="spellStart"/>
      <w:r>
        <w:t>alimenter</w:t>
      </w:r>
      <w:proofErr w:type="spellEnd"/>
    </w:p>
  </w:comment>
  <w:comment w:id="4" w:author="mg" w:date="2021-07-21T18:23:00Z" w:initials="xx">
    <w:p w14:paraId="6B283ADB" w14:textId="77777777" w:rsidR="00E82FB1" w:rsidRDefault="00E82FB1">
      <w:pPr>
        <w:pStyle w:val="Commentaire"/>
      </w:pPr>
      <w:r>
        <w:rPr>
          <w:rStyle w:val="Marquedecommentaire"/>
        </w:rPr>
        <w:annotationRef/>
      </w:r>
      <w:proofErr w:type="spellStart"/>
      <w:r>
        <w:t>tu</w:t>
      </w:r>
      <w:proofErr w:type="spellEnd"/>
      <w:r>
        <w:t xml:space="preserve"> as des </w:t>
      </w:r>
      <w:proofErr w:type="spellStart"/>
      <w:r>
        <w:t>références</w:t>
      </w:r>
      <w:proofErr w:type="spellEnd"/>
      <w:r>
        <w:t xml:space="preserve"> </w:t>
      </w:r>
      <w:proofErr w:type="spellStart"/>
      <w:r>
        <w:t>là-</w:t>
      </w:r>
      <w:proofErr w:type="gramStart"/>
      <w:r>
        <w:t>dessus</w:t>
      </w:r>
      <w:proofErr w:type="spellEnd"/>
      <w:r>
        <w:t xml:space="preserve"> ?</w:t>
      </w:r>
      <w:proofErr w:type="gramEnd"/>
      <w:r>
        <w:t xml:space="preserve"> à </w:t>
      </w:r>
      <w:proofErr w:type="spellStart"/>
      <w:r>
        <w:t>éviter</w:t>
      </w:r>
      <w:proofErr w:type="spellEnd"/>
      <w:r>
        <w:t xml:space="preserve"> </w:t>
      </w:r>
      <w:proofErr w:type="spellStart"/>
      <w:r>
        <w:t>sinon</w:t>
      </w:r>
      <w:proofErr w:type="spellEnd"/>
    </w:p>
  </w:comment>
  <w:comment w:id="5" w:author="mg" w:date="2021-07-21T18:24:00Z" w:initials="xx">
    <w:p w14:paraId="0166D514" w14:textId="7DC1751B" w:rsidR="00E82FB1" w:rsidRDefault="00E82FB1">
      <w:pPr>
        <w:pStyle w:val="Commentaire"/>
      </w:pPr>
      <w:r>
        <w:rPr>
          <w:rStyle w:val="Marquedecommentaire"/>
        </w:rPr>
        <w:annotationRef/>
      </w:r>
      <w:r>
        <w:t xml:space="preserve">je ne </w:t>
      </w:r>
      <w:proofErr w:type="spellStart"/>
      <w:r>
        <w:t>comprends</w:t>
      </w:r>
      <w:proofErr w:type="spellEnd"/>
      <w:r>
        <w:t xml:space="preserve"> pas </w:t>
      </w:r>
      <w:proofErr w:type="spellStart"/>
      <w:r>
        <w:t>bien</w:t>
      </w:r>
      <w:proofErr w:type="spellEnd"/>
      <w:r>
        <w:t xml:space="preserve"> </w:t>
      </w:r>
      <w:proofErr w:type="spellStart"/>
      <w:r>
        <w:t>ce</w:t>
      </w:r>
      <w:proofErr w:type="spellEnd"/>
      <w:r>
        <w:t xml:space="preserve"> que </w:t>
      </w:r>
      <w:proofErr w:type="spellStart"/>
      <w:r>
        <w:t>tu</w:t>
      </w:r>
      <w:proofErr w:type="spellEnd"/>
      <w:r>
        <w:t xml:space="preserve"> </w:t>
      </w:r>
      <w:proofErr w:type="spellStart"/>
      <w:r>
        <w:t>veux</w:t>
      </w:r>
      <w:proofErr w:type="spellEnd"/>
      <w:r>
        <w:t xml:space="preserve"> </w:t>
      </w:r>
      <w:proofErr w:type="spellStart"/>
      <w:r>
        <w:t>montrer</w:t>
      </w:r>
      <w:proofErr w:type="spellEnd"/>
      <w:r>
        <w:t xml:space="preserve"> </w:t>
      </w:r>
      <w:proofErr w:type="spellStart"/>
      <w:r w:rsidR="00606127">
        <w:t>dans</w:t>
      </w:r>
      <w:proofErr w:type="spellEnd"/>
      <w:r w:rsidR="00606127">
        <w:t xml:space="preserve"> </w:t>
      </w:r>
      <w:proofErr w:type="spellStart"/>
      <w:r>
        <w:t>ce</w:t>
      </w:r>
      <w:proofErr w:type="spellEnd"/>
      <w:r>
        <w:t xml:space="preserve"> </w:t>
      </w:r>
      <w:proofErr w:type="spellStart"/>
      <w:r>
        <w:t>paragraphe</w:t>
      </w:r>
      <w:proofErr w:type="spellEnd"/>
      <w:r>
        <w:t xml:space="preserve">, </w:t>
      </w:r>
      <w:proofErr w:type="spellStart"/>
      <w:r>
        <w:t>où</w:t>
      </w:r>
      <w:proofErr w:type="spellEnd"/>
      <w:r>
        <w:t xml:space="preserve"> </w:t>
      </w:r>
      <w:proofErr w:type="spellStart"/>
      <w:r>
        <w:t>veux-tu</w:t>
      </w:r>
      <w:proofErr w:type="spellEnd"/>
      <w:r>
        <w:t xml:space="preserve"> </w:t>
      </w:r>
      <w:proofErr w:type="spellStart"/>
      <w:r>
        <w:t>en</w:t>
      </w:r>
      <w:proofErr w:type="spellEnd"/>
      <w:r>
        <w:t xml:space="preserve"> </w:t>
      </w:r>
      <w:proofErr w:type="spellStart"/>
      <w:proofErr w:type="gramStart"/>
      <w:r>
        <w:t>venir</w:t>
      </w:r>
      <w:proofErr w:type="spellEnd"/>
      <w:r>
        <w:t xml:space="preserve"> ?</w:t>
      </w:r>
      <w:proofErr w:type="gramEnd"/>
    </w:p>
  </w:comment>
  <w:comment w:id="7" w:author="mg" w:date="2021-07-21T18:26:00Z" w:initials="xx">
    <w:p w14:paraId="30D7B854" w14:textId="77777777" w:rsidR="00BA3D7E" w:rsidRDefault="00E82FB1">
      <w:pPr>
        <w:pStyle w:val="Commentaire"/>
      </w:pPr>
      <w:r>
        <w:rPr>
          <w:rStyle w:val="Marquedecommentaire"/>
        </w:rPr>
        <w:annotationRef/>
      </w:r>
      <w:r>
        <w:t xml:space="preserve">? </w:t>
      </w:r>
      <w:proofErr w:type="spellStart"/>
      <w:r>
        <w:t>dit</w:t>
      </w:r>
      <w:proofErr w:type="spellEnd"/>
      <w:r>
        <w:t xml:space="preserve"> </w:t>
      </w:r>
      <w:proofErr w:type="spellStart"/>
      <w:r>
        <w:t>comme</w:t>
      </w:r>
      <w:proofErr w:type="spellEnd"/>
      <w:r>
        <w:t xml:space="preserve"> </w:t>
      </w:r>
      <w:proofErr w:type="spellStart"/>
      <w:r>
        <w:t>ça</w:t>
      </w:r>
      <w:proofErr w:type="spellEnd"/>
      <w:r>
        <w:t xml:space="preserve"> </w:t>
      </w:r>
      <w:proofErr w:type="spellStart"/>
      <w:r>
        <w:t>c’est</w:t>
      </w:r>
      <w:proofErr w:type="spellEnd"/>
      <w:r>
        <w:t xml:space="preserve"> difficile à </w:t>
      </w:r>
      <w:proofErr w:type="spellStart"/>
      <w:r>
        <w:t>comprendre</w:t>
      </w:r>
      <w:proofErr w:type="spellEnd"/>
      <w:r>
        <w:t xml:space="preserve">. </w:t>
      </w:r>
      <w:proofErr w:type="spellStart"/>
      <w:r w:rsidR="00B73793">
        <w:t>Dans</w:t>
      </w:r>
      <w:proofErr w:type="spellEnd"/>
      <w:r w:rsidR="00B73793">
        <w:t xml:space="preserve"> le cadre de</w:t>
      </w:r>
      <w:r>
        <w:t xml:space="preserve"> ton </w:t>
      </w:r>
      <w:proofErr w:type="spellStart"/>
      <w:r>
        <w:t>sujet</w:t>
      </w:r>
      <w:proofErr w:type="spellEnd"/>
      <w:r>
        <w:t xml:space="preserve">, </w:t>
      </w:r>
      <w:proofErr w:type="spellStart"/>
      <w:r>
        <w:t>tu</w:t>
      </w:r>
      <w:proofErr w:type="spellEnd"/>
      <w:r>
        <w:t xml:space="preserve"> </w:t>
      </w:r>
      <w:proofErr w:type="spellStart"/>
      <w:r>
        <w:t>pourrais</w:t>
      </w:r>
      <w:proofErr w:type="spellEnd"/>
      <w:r>
        <w:t xml:space="preserve"> </w:t>
      </w:r>
      <w:proofErr w:type="spellStart"/>
      <w:r>
        <w:t>te</w:t>
      </w:r>
      <w:proofErr w:type="spellEnd"/>
      <w:r>
        <w:t xml:space="preserve"> </w:t>
      </w:r>
      <w:proofErr w:type="spellStart"/>
      <w:r>
        <w:t>servir</w:t>
      </w:r>
      <w:proofErr w:type="spellEnd"/>
      <w:r>
        <w:t xml:space="preserve"> de </w:t>
      </w:r>
      <w:proofErr w:type="spellStart"/>
      <w:r>
        <w:t>cette</w:t>
      </w:r>
      <w:proofErr w:type="spellEnd"/>
      <w:r>
        <w:t xml:space="preserve"> reference pour poser la question des </w:t>
      </w:r>
      <w:proofErr w:type="spellStart"/>
      <w:r>
        <w:t>différentes</w:t>
      </w:r>
      <w:proofErr w:type="spellEnd"/>
      <w:r>
        <w:t xml:space="preserve"> strategies </w:t>
      </w:r>
      <w:proofErr w:type="spellStart"/>
      <w:r>
        <w:t>immobilières</w:t>
      </w:r>
      <w:proofErr w:type="spellEnd"/>
      <w:r>
        <w:t xml:space="preserve"> des </w:t>
      </w:r>
      <w:proofErr w:type="spellStart"/>
      <w:r>
        <w:t>hôtes</w:t>
      </w:r>
      <w:proofErr w:type="spellEnd"/>
      <w:r>
        <w:t xml:space="preserve"> qui </w:t>
      </w:r>
      <w:proofErr w:type="spellStart"/>
      <w:r>
        <w:t>mettent</w:t>
      </w:r>
      <w:proofErr w:type="spellEnd"/>
      <w:r>
        <w:t xml:space="preserve"> </w:t>
      </w:r>
      <w:proofErr w:type="spellStart"/>
      <w:r>
        <w:t>leur</w:t>
      </w:r>
      <w:proofErr w:type="spellEnd"/>
      <w:r>
        <w:t xml:space="preserve"> </w:t>
      </w:r>
      <w:proofErr w:type="spellStart"/>
      <w:r>
        <w:t>logement</w:t>
      </w:r>
      <w:proofErr w:type="spellEnd"/>
      <w:r>
        <w:t xml:space="preserve"> </w:t>
      </w:r>
      <w:proofErr w:type="spellStart"/>
      <w:r>
        <w:t>en</w:t>
      </w:r>
      <w:proofErr w:type="spellEnd"/>
      <w:r>
        <w:t xml:space="preserve"> location sur Airbnb (</w:t>
      </w:r>
      <w:proofErr w:type="spellStart"/>
      <w:r>
        <w:t>différentes</w:t>
      </w:r>
      <w:proofErr w:type="spellEnd"/>
      <w:r>
        <w:t xml:space="preserve"> </w:t>
      </w:r>
      <w:proofErr w:type="spellStart"/>
      <w:r>
        <w:t>logiques</w:t>
      </w:r>
      <w:proofErr w:type="spellEnd"/>
      <w:r>
        <w:t xml:space="preserve"> de </w:t>
      </w:r>
      <w:proofErr w:type="spellStart"/>
      <w:proofErr w:type="gramStart"/>
      <w:r>
        <w:t>rente</w:t>
      </w:r>
      <w:proofErr w:type="spellEnd"/>
      <w:r>
        <w:t xml:space="preserve"> :</w:t>
      </w:r>
      <w:proofErr w:type="gramEnd"/>
      <w:r>
        <w:t xml:space="preserve"> </w:t>
      </w:r>
      <w:proofErr w:type="spellStart"/>
      <w:r>
        <w:t>rente</w:t>
      </w:r>
      <w:proofErr w:type="spellEnd"/>
      <w:r>
        <w:t xml:space="preserve"> de substitution de </w:t>
      </w:r>
      <w:proofErr w:type="spellStart"/>
      <w:r>
        <w:t>salaire</w:t>
      </w:r>
      <w:proofErr w:type="spellEnd"/>
      <w:r>
        <w:t xml:space="preserve">, de complement…). Idem pour </w:t>
      </w:r>
      <w:proofErr w:type="spellStart"/>
      <w:r>
        <w:t>l’exemple</w:t>
      </w:r>
      <w:proofErr w:type="spellEnd"/>
      <w:r>
        <w:t xml:space="preserve"> de </w:t>
      </w:r>
      <w:proofErr w:type="spellStart"/>
      <w:r>
        <w:t>Lisbonne</w:t>
      </w:r>
      <w:proofErr w:type="spellEnd"/>
      <w:r>
        <w:t xml:space="preserve">, qui </w:t>
      </w:r>
      <w:proofErr w:type="spellStart"/>
      <w:r>
        <w:t>évoque</w:t>
      </w:r>
      <w:proofErr w:type="spellEnd"/>
      <w:r>
        <w:t xml:space="preserve"> </w:t>
      </w:r>
      <w:proofErr w:type="spellStart"/>
      <w:r>
        <w:t>différents</w:t>
      </w:r>
      <w:proofErr w:type="spellEnd"/>
      <w:r>
        <w:t xml:space="preserve"> </w:t>
      </w:r>
      <w:proofErr w:type="spellStart"/>
      <w:r>
        <w:t>profils</w:t>
      </w:r>
      <w:proofErr w:type="spellEnd"/>
      <w:r>
        <w:t xml:space="preserve"> </w:t>
      </w:r>
      <w:proofErr w:type="spellStart"/>
      <w:r>
        <w:t>d’hôtes</w:t>
      </w:r>
      <w:proofErr w:type="spellEnd"/>
      <w:r>
        <w:t xml:space="preserve">, le </w:t>
      </w:r>
      <w:proofErr w:type="spellStart"/>
      <w:r>
        <w:t>poids</w:t>
      </w:r>
      <w:proofErr w:type="spellEnd"/>
      <w:r>
        <w:t xml:space="preserve"> </w:t>
      </w:r>
      <w:r w:rsidR="00B73793">
        <w:t xml:space="preserve">croissant </w:t>
      </w:r>
      <w:r>
        <w:t xml:space="preserve">des </w:t>
      </w:r>
      <w:proofErr w:type="spellStart"/>
      <w:r>
        <w:t>sociétés</w:t>
      </w:r>
      <w:proofErr w:type="spellEnd"/>
      <w:r>
        <w:t xml:space="preserve"> </w:t>
      </w:r>
      <w:proofErr w:type="spellStart"/>
      <w:r>
        <w:t>privées</w:t>
      </w:r>
      <w:proofErr w:type="spellEnd"/>
      <w:r>
        <w:t xml:space="preserve"> </w:t>
      </w:r>
      <w:proofErr w:type="spellStart"/>
      <w:r>
        <w:t>spécialisées</w:t>
      </w:r>
      <w:proofErr w:type="spellEnd"/>
      <w:r>
        <w:t xml:space="preserve"> </w:t>
      </w:r>
      <w:proofErr w:type="spellStart"/>
      <w:r>
        <w:t>dans</w:t>
      </w:r>
      <w:proofErr w:type="spellEnd"/>
      <w:r>
        <w:t xml:space="preserve"> la location </w:t>
      </w:r>
      <w:proofErr w:type="spellStart"/>
      <w:r>
        <w:t>saisonnière</w:t>
      </w:r>
      <w:proofErr w:type="spellEnd"/>
      <w:r w:rsidR="00B73793">
        <w:t>…</w:t>
      </w:r>
      <w:r w:rsidR="00606127">
        <w:t xml:space="preserve"> </w:t>
      </w:r>
    </w:p>
    <w:p w14:paraId="1EA8574D" w14:textId="77777777" w:rsidR="00BA3D7E" w:rsidRDefault="00BA3D7E">
      <w:pPr>
        <w:pStyle w:val="Commentaire"/>
      </w:pPr>
    </w:p>
    <w:p w14:paraId="08B16D0F" w14:textId="5EC74B80" w:rsidR="00E82FB1" w:rsidRDefault="00B73793">
      <w:pPr>
        <w:pStyle w:val="Commentaire"/>
      </w:pPr>
      <w:r>
        <w:t xml:space="preserve">Sur </w:t>
      </w:r>
      <w:proofErr w:type="spellStart"/>
      <w:r>
        <w:t>ce</w:t>
      </w:r>
      <w:proofErr w:type="spellEnd"/>
      <w:r w:rsidR="00606127">
        <w:t xml:space="preserve"> </w:t>
      </w:r>
      <w:proofErr w:type="spellStart"/>
      <w:r w:rsidR="00606127">
        <w:t>sujet</w:t>
      </w:r>
      <w:proofErr w:type="spellEnd"/>
      <w:r w:rsidR="00606127">
        <w:t xml:space="preserve"> des </w:t>
      </w:r>
      <w:proofErr w:type="spellStart"/>
      <w:r w:rsidR="00606127">
        <w:t>profils</w:t>
      </w:r>
      <w:proofErr w:type="spellEnd"/>
      <w:r w:rsidR="00606127">
        <w:t xml:space="preserve"> des </w:t>
      </w:r>
      <w:proofErr w:type="spellStart"/>
      <w:r w:rsidR="00606127">
        <w:t>hôtes</w:t>
      </w:r>
      <w:proofErr w:type="spellEnd"/>
      <w:r>
        <w:t xml:space="preserve"> (</w:t>
      </w:r>
      <w:proofErr w:type="spellStart"/>
      <w:r>
        <w:t>sociétés</w:t>
      </w:r>
      <w:proofErr w:type="spellEnd"/>
      <w:r>
        <w:t xml:space="preserve"> </w:t>
      </w:r>
      <w:proofErr w:type="spellStart"/>
      <w:r>
        <w:t>d’investissement</w:t>
      </w:r>
      <w:proofErr w:type="spellEnd"/>
      <w:r>
        <w:t xml:space="preserve">, </w:t>
      </w:r>
      <w:proofErr w:type="spellStart"/>
      <w:r>
        <w:t>particuliers</w:t>
      </w:r>
      <w:proofErr w:type="spellEnd"/>
      <w:r>
        <w:t xml:space="preserve"> </w:t>
      </w:r>
      <w:proofErr w:type="spellStart"/>
      <w:r>
        <w:t>multipropriétaires</w:t>
      </w:r>
      <w:proofErr w:type="spellEnd"/>
      <w:r>
        <w:t xml:space="preserve"> </w:t>
      </w:r>
      <w:proofErr w:type="spellStart"/>
      <w:r>
        <w:t>ou</w:t>
      </w:r>
      <w:proofErr w:type="spellEnd"/>
      <w:r>
        <w:t xml:space="preserve"> </w:t>
      </w:r>
      <w:proofErr w:type="spellStart"/>
      <w:r w:rsidR="00BA3D7E">
        <w:t>loueurs</w:t>
      </w:r>
      <w:proofErr w:type="spellEnd"/>
      <w:r w:rsidR="00BA3D7E">
        <w:t xml:space="preserve"> </w:t>
      </w:r>
      <w:proofErr w:type="spellStart"/>
      <w:r w:rsidR="00BA3D7E">
        <w:t>uniques</w:t>
      </w:r>
      <w:proofErr w:type="spellEnd"/>
      <w:r w:rsidR="00BA3D7E">
        <w:t xml:space="preserve">…) et </w:t>
      </w:r>
      <w:proofErr w:type="spellStart"/>
      <w:r w:rsidR="00BA3D7E">
        <w:t>leur</w:t>
      </w:r>
      <w:proofErr w:type="spellEnd"/>
      <w:r w:rsidR="00BA3D7E">
        <w:t xml:space="preserve"> </w:t>
      </w:r>
      <w:proofErr w:type="spellStart"/>
      <w:r w:rsidR="00BA3D7E">
        <w:t>différentes</w:t>
      </w:r>
      <w:proofErr w:type="spellEnd"/>
      <w:r w:rsidR="00BA3D7E">
        <w:t xml:space="preserve"> strategies de </w:t>
      </w:r>
      <w:proofErr w:type="spellStart"/>
      <w:r w:rsidR="00BA3D7E">
        <w:t>mise</w:t>
      </w:r>
      <w:proofErr w:type="spellEnd"/>
      <w:r w:rsidR="00BA3D7E">
        <w:t xml:space="preserve"> </w:t>
      </w:r>
      <w:proofErr w:type="spellStart"/>
      <w:r w:rsidR="00BA3D7E">
        <w:t>en</w:t>
      </w:r>
      <w:proofErr w:type="spellEnd"/>
      <w:r w:rsidR="00BA3D7E">
        <w:t xml:space="preserve"> location,</w:t>
      </w:r>
      <w:r w:rsidR="00606127">
        <w:t xml:space="preserve"> </w:t>
      </w:r>
      <w:proofErr w:type="spellStart"/>
      <w:r w:rsidR="00606127">
        <w:t>il</w:t>
      </w:r>
      <w:proofErr w:type="spellEnd"/>
      <w:r w:rsidR="00606127">
        <w:t xml:space="preserve"> y a </w:t>
      </w:r>
      <w:proofErr w:type="spellStart"/>
      <w:r w:rsidR="00606127">
        <w:t>aussi</w:t>
      </w:r>
      <w:proofErr w:type="spellEnd"/>
      <w:r w:rsidR="00606127">
        <w:t xml:space="preserve"> un article </w:t>
      </w:r>
      <w:proofErr w:type="spellStart"/>
      <w:r w:rsidR="00606127">
        <w:t>très</w:t>
      </w:r>
      <w:proofErr w:type="spellEnd"/>
      <w:r w:rsidR="00606127">
        <w:t xml:space="preserve"> </w:t>
      </w:r>
      <w:proofErr w:type="spellStart"/>
      <w:r w:rsidR="00606127">
        <w:t>instructif</w:t>
      </w:r>
      <w:proofErr w:type="spellEnd"/>
      <w:r w:rsidR="00606127">
        <w:t xml:space="preserve"> de V </w:t>
      </w:r>
      <w:proofErr w:type="spellStart"/>
      <w:r w:rsidR="00606127">
        <w:t>Piganiol</w:t>
      </w:r>
      <w:proofErr w:type="spellEnd"/>
      <w:r w:rsidR="00606127">
        <w:t xml:space="preserve"> </w:t>
      </w:r>
      <w:proofErr w:type="spellStart"/>
      <w:r w:rsidR="00606127">
        <w:t>dans</w:t>
      </w:r>
      <w:proofErr w:type="spellEnd"/>
      <w:r w:rsidR="00606127">
        <w:t xml:space="preserve"> </w:t>
      </w:r>
      <w:proofErr w:type="spellStart"/>
      <w:r w:rsidR="00606127">
        <w:t>Teoros</w:t>
      </w:r>
      <w:proofErr w:type="spellEnd"/>
      <w:r w:rsidR="00606127">
        <w:t xml:space="preserve"> (</w:t>
      </w:r>
      <w:hyperlink r:id="rId1" w:history="1">
        <w:r w:rsidR="00BA3D7E" w:rsidRPr="006B57B3">
          <w:rPr>
            <w:rStyle w:val="Lienhypertexte"/>
          </w:rPr>
          <w:t>https://journals.openedition.org/teoros/6518</w:t>
        </w:r>
      </w:hyperlink>
      <w:r w:rsidR="00606127">
        <w:t>)</w:t>
      </w:r>
      <w:r w:rsidR="00BA3D7E">
        <w:t xml:space="preserve"> : </w:t>
      </w:r>
      <w:proofErr w:type="spellStart"/>
      <w:r w:rsidR="00BA3D7E">
        <w:t>c’est</w:t>
      </w:r>
      <w:proofErr w:type="spellEnd"/>
      <w:r w:rsidR="00BA3D7E">
        <w:t xml:space="preserve"> </w:t>
      </w:r>
      <w:proofErr w:type="spellStart"/>
      <w:r w:rsidR="00BA3D7E">
        <w:t>centré</w:t>
      </w:r>
      <w:proofErr w:type="spellEnd"/>
      <w:r w:rsidR="00BA3D7E">
        <w:t xml:space="preserve"> sur les strategies </w:t>
      </w:r>
      <w:proofErr w:type="spellStart"/>
      <w:r w:rsidR="00BA3D7E">
        <w:t>d’adaptation</w:t>
      </w:r>
      <w:proofErr w:type="spellEnd"/>
      <w:r w:rsidR="00BA3D7E">
        <w:t xml:space="preserve"> à la </w:t>
      </w:r>
      <w:proofErr w:type="spellStart"/>
      <w:r w:rsidR="00BA3D7E">
        <w:t>crise</w:t>
      </w:r>
      <w:proofErr w:type="spellEnd"/>
      <w:r w:rsidR="00BA3D7E">
        <w:t xml:space="preserve"> du </w:t>
      </w:r>
      <w:proofErr w:type="spellStart"/>
      <w:r w:rsidR="00BA3D7E">
        <w:t>Covid</w:t>
      </w:r>
      <w:proofErr w:type="spellEnd"/>
      <w:r w:rsidR="00BA3D7E">
        <w:t xml:space="preserve">, </w:t>
      </w:r>
      <w:proofErr w:type="spellStart"/>
      <w:r w:rsidR="00BA3D7E">
        <w:t>mais</w:t>
      </w:r>
      <w:proofErr w:type="spellEnd"/>
      <w:r w:rsidR="00BA3D7E">
        <w:t xml:space="preserve"> </w:t>
      </w:r>
      <w:proofErr w:type="spellStart"/>
      <w:r w:rsidR="00BA3D7E">
        <w:t>cela</w:t>
      </w:r>
      <w:proofErr w:type="spellEnd"/>
      <w:r w:rsidR="00BA3D7E">
        <w:t xml:space="preserve"> aide à </w:t>
      </w:r>
      <w:proofErr w:type="spellStart"/>
      <w:r w:rsidR="00BA3D7E">
        <w:t>bien</w:t>
      </w:r>
      <w:proofErr w:type="spellEnd"/>
      <w:r w:rsidR="00BA3D7E">
        <w:t xml:space="preserve"> </w:t>
      </w:r>
      <w:proofErr w:type="spellStart"/>
      <w:r w:rsidR="00BA3D7E">
        <w:t>différencier</w:t>
      </w:r>
      <w:proofErr w:type="spellEnd"/>
      <w:r w:rsidR="00BA3D7E">
        <w:t xml:space="preserve"> les </w:t>
      </w:r>
      <w:proofErr w:type="spellStart"/>
      <w:r w:rsidR="00BA3D7E">
        <w:t>objectifs</w:t>
      </w:r>
      <w:proofErr w:type="spellEnd"/>
      <w:r w:rsidR="00BA3D7E">
        <w:t xml:space="preserve"> de locations </w:t>
      </w:r>
      <w:proofErr w:type="spellStart"/>
      <w:r w:rsidR="00BA3D7E">
        <w:t>selon</w:t>
      </w:r>
      <w:proofErr w:type="spellEnd"/>
      <w:r w:rsidR="00BA3D7E">
        <w:t xml:space="preserve"> les </w:t>
      </w:r>
      <w:proofErr w:type="spellStart"/>
      <w:r w:rsidR="00BA3D7E">
        <w:t>profils</w:t>
      </w:r>
      <w:proofErr w:type="spellEnd"/>
      <w:r w:rsidR="00BA3D7E">
        <w:t xml:space="preserve"> de </w:t>
      </w:r>
      <w:proofErr w:type="spellStart"/>
      <w:r w:rsidR="00BA3D7E">
        <w:t>loueurs</w:t>
      </w:r>
      <w:proofErr w:type="spellEnd"/>
      <w:r w:rsidR="00BA3D7E">
        <w:t xml:space="preserve"> –</w:t>
      </w:r>
      <w:proofErr w:type="spellStart"/>
      <w:r w:rsidR="00BA3D7E">
        <w:t>cf</w:t>
      </w:r>
      <w:proofErr w:type="spellEnd"/>
      <w:r w:rsidR="00BA3D7E">
        <w:t xml:space="preserve"> illustration 3 </w:t>
      </w:r>
      <w:proofErr w:type="spellStart"/>
      <w:r w:rsidR="00BA3D7E">
        <w:t>dans</w:t>
      </w:r>
      <w:proofErr w:type="spellEnd"/>
      <w:r w:rsidR="00BA3D7E">
        <w:t xml:space="preserve"> </w:t>
      </w:r>
      <w:proofErr w:type="spellStart"/>
      <w:r w:rsidR="00BA3D7E">
        <w:t>l’article</w:t>
      </w:r>
      <w:proofErr w:type="spellEnd"/>
      <w:r w:rsidR="00BA3D7E">
        <w:t xml:space="preserve">) </w:t>
      </w:r>
    </w:p>
  </w:comment>
  <w:comment w:id="8" w:author="mg" w:date="2021-07-21T18:25:00Z" w:initials="xx">
    <w:p w14:paraId="2B7EFBE7" w14:textId="5498E5B6" w:rsidR="00E82FB1" w:rsidRDefault="00E82FB1">
      <w:pPr>
        <w:pStyle w:val="Commentaire"/>
      </w:pPr>
      <w:r>
        <w:rPr>
          <w:rStyle w:val="Marquedecommentaire"/>
        </w:rPr>
        <w:annotationRef/>
      </w:r>
      <w:proofErr w:type="spellStart"/>
      <w:r>
        <w:t>pourquoi</w:t>
      </w:r>
      <w:proofErr w:type="spellEnd"/>
      <w:r>
        <w:t xml:space="preserve"> pas au </w:t>
      </w:r>
      <w:proofErr w:type="spellStart"/>
      <w:r>
        <w:t>sud</w:t>
      </w:r>
      <w:proofErr w:type="spellEnd"/>
      <w:r>
        <w:t xml:space="preserve"> </w:t>
      </w:r>
      <w:proofErr w:type="spellStart"/>
      <w:proofErr w:type="gramStart"/>
      <w:r>
        <w:t>aussi</w:t>
      </w:r>
      <w:proofErr w:type="spellEnd"/>
      <w:r>
        <w:t xml:space="preserve"> ?</w:t>
      </w:r>
      <w:proofErr w:type="gramEnd"/>
    </w:p>
  </w:comment>
  <w:comment w:id="9" w:author="mg" w:date="2021-07-21T18:30:00Z" w:initials="xx">
    <w:p w14:paraId="15A46A9B" w14:textId="16A717E9" w:rsidR="00E82FB1" w:rsidRDefault="00E82FB1">
      <w:pPr>
        <w:pStyle w:val="Commentaire"/>
      </w:pPr>
      <w:r>
        <w:rPr>
          <w:rStyle w:val="Marquedecommentaire"/>
        </w:rPr>
        <w:annotationRef/>
      </w:r>
      <w:proofErr w:type="spellStart"/>
      <w:r>
        <w:t>si</w:t>
      </w:r>
      <w:proofErr w:type="spellEnd"/>
      <w:r>
        <w:t xml:space="preserve"> </w:t>
      </w:r>
      <w:proofErr w:type="spellStart"/>
      <w:r>
        <w:t>tu</w:t>
      </w:r>
      <w:proofErr w:type="spellEnd"/>
      <w:r>
        <w:t xml:space="preserve"> as </w:t>
      </w:r>
      <w:proofErr w:type="spellStart"/>
      <w:r>
        <w:t>quelques</w:t>
      </w:r>
      <w:proofErr w:type="spellEnd"/>
      <w:r>
        <w:t xml:space="preserve"> </w:t>
      </w:r>
      <w:proofErr w:type="spellStart"/>
      <w:r>
        <w:t>ordres</w:t>
      </w:r>
      <w:proofErr w:type="spellEnd"/>
      <w:r>
        <w:t xml:space="preserve"> de grandeur, </w:t>
      </w:r>
      <w:proofErr w:type="spellStart"/>
      <w:r>
        <w:t>ce</w:t>
      </w:r>
      <w:proofErr w:type="spellEnd"/>
      <w:r>
        <w:t xml:space="preserve"> </w:t>
      </w:r>
      <w:proofErr w:type="spellStart"/>
      <w:r>
        <w:t>serait</w:t>
      </w:r>
      <w:proofErr w:type="spellEnd"/>
      <w:r>
        <w:t xml:space="preserve"> </w:t>
      </w:r>
      <w:proofErr w:type="spellStart"/>
      <w:r>
        <w:t>intéressant</w:t>
      </w:r>
      <w:proofErr w:type="spellEnd"/>
      <w:r>
        <w:t xml:space="preserve"> de </w:t>
      </w:r>
      <w:proofErr w:type="spellStart"/>
      <w:r>
        <w:t>croiser</w:t>
      </w:r>
      <w:proofErr w:type="spellEnd"/>
      <w:r>
        <w:t xml:space="preserve"> </w:t>
      </w:r>
      <w:proofErr w:type="spellStart"/>
      <w:r>
        <w:t>ces</w:t>
      </w:r>
      <w:proofErr w:type="spellEnd"/>
      <w:r>
        <w:t xml:space="preserve"> </w:t>
      </w:r>
      <w:proofErr w:type="spellStart"/>
      <w:r>
        <w:t>résultats</w:t>
      </w:r>
      <w:proofErr w:type="spellEnd"/>
      <w:r>
        <w:t xml:space="preserve"> avec </w:t>
      </w:r>
      <w:proofErr w:type="spellStart"/>
      <w:r>
        <w:t>ceux</w:t>
      </w:r>
      <w:proofErr w:type="spellEnd"/>
      <w:r>
        <w:t xml:space="preserve"> de </w:t>
      </w:r>
      <w:proofErr w:type="spellStart"/>
      <w:r>
        <w:t>l’IPR</w:t>
      </w:r>
      <w:proofErr w:type="spellEnd"/>
      <w:r>
        <w:t xml:space="preserve">, au moment </w:t>
      </w:r>
      <w:proofErr w:type="spellStart"/>
      <w:r>
        <w:t>où</w:t>
      </w:r>
      <w:proofErr w:type="spellEnd"/>
      <w:r>
        <w:t xml:space="preserve"> </w:t>
      </w:r>
      <w:proofErr w:type="spellStart"/>
      <w:r>
        <w:t>tu</w:t>
      </w:r>
      <w:proofErr w:type="spellEnd"/>
      <w:r>
        <w:t xml:space="preserve"> </w:t>
      </w:r>
      <w:proofErr w:type="spellStart"/>
      <w:r>
        <w:t>décris</w:t>
      </w:r>
      <w:proofErr w:type="spellEnd"/>
      <w:r>
        <w:t xml:space="preserve"> les </w:t>
      </w:r>
      <w:proofErr w:type="spellStart"/>
      <w:r>
        <w:t>effets</w:t>
      </w:r>
      <w:proofErr w:type="spellEnd"/>
      <w:r>
        <w:t xml:space="preserve"> de la location </w:t>
      </w:r>
      <w:proofErr w:type="spellStart"/>
      <w:r>
        <w:t>saisonnière</w:t>
      </w:r>
      <w:proofErr w:type="spellEnd"/>
      <w:r>
        <w:t xml:space="preserve"> sur des </w:t>
      </w:r>
      <w:proofErr w:type="spellStart"/>
      <w:r>
        <w:t>marchés</w:t>
      </w:r>
      <w:proofErr w:type="spellEnd"/>
      <w:r>
        <w:t xml:space="preserve"> </w:t>
      </w:r>
      <w:proofErr w:type="spellStart"/>
      <w:r>
        <w:t>immobiliers</w:t>
      </w:r>
      <w:proofErr w:type="spellEnd"/>
      <w:r>
        <w:t xml:space="preserve"> déjà </w:t>
      </w:r>
      <w:proofErr w:type="spellStart"/>
      <w:r>
        <w:t>tendus</w:t>
      </w:r>
      <w:proofErr w:type="spellEnd"/>
    </w:p>
  </w:comment>
  <w:comment w:id="10" w:author="mg" w:date="2021-07-21T18:31:00Z" w:initials="xx">
    <w:p w14:paraId="421F9AF1" w14:textId="75451A2F" w:rsidR="00E82FB1" w:rsidRDefault="00E82FB1">
      <w:pPr>
        <w:pStyle w:val="Commentaire"/>
      </w:pPr>
      <w:r>
        <w:rPr>
          <w:rStyle w:val="Marquedecommentaire"/>
        </w:rPr>
        <w:annotationRef/>
      </w:r>
      <w:r>
        <w:t xml:space="preserve"> Paris pas </w:t>
      </w:r>
      <w:proofErr w:type="spellStart"/>
      <w:r>
        <w:t>aussi</w:t>
      </w:r>
      <w:proofErr w:type="spellEnd"/>
      <w:r>
        <w:t xml:space="preserve"> </w:t>
      </w:r>
      <w:proofErr w:type="spellStart"/>
      <w:r>
        <w:t>concerné</w:t>
      </w:r>
      <w:proofErr w:type="spellEnd"/>
      <w:r>
        <w:t xml:space="preserve"> par la concurrence pour le </w:t>
      </w:r>
      <w:proofErr w:type="spellStart"/>
      <w:r>
        <w:t>marché</w:t>
      </w:r>
      <w:proofErr w:type="spellEnd"/>
      <w:r>
        <w:t xml:space="preserve"> </w:t>
      </w:r>
      <w:proofErr w:type="gramStart"/>
      <w:r>
        <w:t>hotelier ?</w:t>
      </w:r>
      <w:proofErr w:type="gramEnd"/>
      <w:r>
        <w:t xml:space="preserve"> + </w:t>
      </w:r>
      <w:proofErr w:type="spellStart"/>
      <w:r>
        <w:t>pourquoi</w:t>
      </w:r>
      <w:proofErr w:type="spellEnd"/>
      <w:r>
        <w:t xml:space="preserve"> pas de </w:t>
      </w:r>
      <w:proofErr w:type="spellStart"/>
      <w:r>
        <w:t>références</w:t>
      </w:r>
      <w:proofErr w:type="spellEnd"/>
      <w:r>
        <w:t xml:space="preserve"> </w:t>
      </w:r>
      <w:proofErr w:type="spellStart"/>
      <w:r>
        <w:t>biblios</w:t>
      </w:r>
      <w:proofErr w:type="spellEnd"/>
      <w:r>
        <w:t xml:space="preserve"> </w:t>
      </w:r>
      <w:proofErr w:type="spellStart"/>
      <w:proofErr w:type="gramStart"/>
      <w:r>
        <w:t>ici</w:t>
      </w:r>
      <w:proofErr w:type="spellEnd"/>
      <w:r>
        <w:t xml:space="preserve"> ?</w:t>
      </w:r>
      <w:proofErr w:type="gramEnd"/>
    </w:p>
  </w:comment>
  <w:comment w:id="11" w:author="mg" w:date="2021-07-21T18:34:00Z" w:initials="xx">
    <w:p w14:paraId="50C14048" w14:textId="20CBE99E" w:rsidR="00E82FB1" w:rsidRDefault="00E82FB1">
      <w:pPr>
        <w:pStyle w:val="Commentaire"/>
      </w:pPr>
      <w:r>
        <w:rPr>
          <w:rStyle w:val="Marquedecommentaire"/>
        </w:rPr>
        <w:annotationRef/>
      </w:r>
    </w:p>
  </w:comment>
  <w:comment w:id="12" w:author="mg" w:date="2021-07-21T18:34:00Z" w:initials="xx">
    <w:p w14:paraId="49CE159C" w14:textId="42FD4007" w:rsidR="00E82FB1" w:rsidRDefault="00E82FB1">
      <w:pPr>
        <w:pStyle w:val="Commentaire"/>
      </w:pPr>
      <w:r>
        <w:rPr>
          <w:rStyle w:val="Marquedecommentaire"/>
        </w:rPr>
        <w:annotationRef/>
      </w:r>
      <w:r>
        <w:t>Bien</w:t>
      </w:r>
    </w:p>
  </w:comment>
  <w:comment w:id="13" w:author="mg" w:date="2021-07-21T18:34:00Z" w:initials="xx">
    <w:p w14:paraId="088E37FE" w14:textId="03632B3A" w:rsidR="00E82FB1" w:rsidRDefault="00E82FB1">
      <w:pPr>
        <w:pStyle w:val="Commentaire"/>
      </w:pPr>
      <w:r>
        <w:rPr>
          <w:rStyle w:val="Marquedecommentaire"/>
        </w:rPr>
        <w:annotationRef/>
      </w:r>
      <w:r>
        <w:t xml:space="preserve">Si </w:t>
      </w:r>
      <w:proofErr w:type="spellStart"/>
      <w:r>
        <w:t>ces</w:t>
      </w:r>
      <w:proofErr w:type="spellEnd"/>
      <w:r>
        <w:t xml:space="preserve"> </w:t>
      </w:r>
      <w:proofErr w:type="spellStart"/>
      <w:r>
        <w:t>infos</w:t>
      </w:r>
      <w:proofErr w:type="spellEnd"/>
      <w:r>
        <w:t xml:space="preserve"> </w:t>
      </w:r>
      <w:proofErr w:type="spellStart"/>
      <w:r>
        <w:t>sont</w:t>
      </w:r>
      <w:proofErr w:type="spellEnd"/>
      <w:r>
        <w:t xml:space="preserve"> </w:t>
      </w:r>
      <w:proofErr w:type="spellStart"/>
      <w:r>
        <w:t>extraites</w:t>
      </w:r>
      <w:proofErr w:type="spellEnd"/>
      <w:r>
        <w:t xml:space="preserve"> du rapport de </w:t>
      </w:r>
      <w:proofErr w:type="spellStart"/>
      <w:r>
        <w:t>l’IPR</w:t>
      </w:r>
      <w:proofErr w:type="spellEnd"/>
      <w:r>
        <w:t xml:space="preserve">, </w:t>
      </w:r>
      <w:proofErr w:type="spellStart"/>
      <w:r>
        <w:t>il</w:t>
      </w:r>
      <w:proofErr w:type="spellEnd"/>
      <w:r>
        <w:t xml:space="preserve"> </w:t>
      </w:r>
      <w:proofErr w:type="spellStart"/>
      <w:r>
        <w:t>faudrait</w:t>
      </w:r>
      <w:proofErr w:type="spellEnd"/>
      <w:r>
        <w:t xml:space="preserve"> </w:t>
      </w:r>
      <w:proofErr w:type="spellStart"/>
      <w:r>
        <w:t>préciser</w:t>
      </w:r>
      <w:proofErr w:type="spellEnd"/>
      <w:r>
        <w:t xml:space="preserve"> la source)</w:t>
      </w:r>
    </w:p>
  </w:comment>
  <w:comment w:id="14" w:author="mg" w:date="2021-07-21T18:52:00Z" w:initials="xx">
    <w:p w14:paraId="05BC2006" w14:textId="57232A63" w:rsidR="00E82FB1" w:rsidRDefault="00E82FB1">
      <w:pPr>
        <w:pStyle w:val="Commentaire"/>
      </w:pPr>
      <w:r>
        <w:rPr>
          <w:rStyle w:val="Marquedecommentaire"/>
        </w:rPr>
        <w:annotationRef/>
      </w:r>
      <w:proofErr w:type="spellStart"/>
      <w:r w:rsidR="00BA3D7E">
        <w:t>Comme</w:t>
      </w:r>
      <w:proofErr w:type="spellEnd"/>
      <w:r w:rsidR="00BA3D7E">
        <w:t xml:space="preserve"> </w:t>
      </w:r>
      <w:proofErr w:type="spellStart"/>
      <w:r w:rsidR="00BA3D7E">
        <w:t>c’est</w:t>
      </w:r>
      <w:proofErr w:type="spellEnd"/>
      <w:r w:rsidR="00BA3D7E">
        <w:t xml:space="preserve"> un article de </w:t>
      </w:r>
      <w:proofErr w:type="spellStart"/>
      <w:r w:rsidR="00BA3D7E">
        <w:t>presse</w:t>
      </w:r>
      <w:proofErr w:type="spellEnd"/>
      <w:r>
        <w:t xml:space="preserve">, </w:t>
      </w:r>
      <w:proofErr w:type="spellStart"/>
      <w:r>
        <w:t>privilégier</w:t>
      </w:r>
      <w:proofErr w:type="spellEnd"/>
      <w:r>
        <w:t xml:space="preserve"> la note de bas de page</w:t>
      </w:r>
    </w:p>
  </w:comment>
  <w:comment w:id="15" w:author="mg" w:date="2021-07-21T18:35:00Z" w:initials="xx">
    <w:p w14:paraId="0E7E04F9" w14:textId="5F637373" w:rsidR="00E82FB1" w:rsidRDefault="00E82FB1">
      <w:pPr>
        <w:pStyle w:val="Commentaire"/>
      </w:pPr>
      <w:r>
        <w:rPr>
          <w:rStyle w:val="Marquedecommentaire"/>
        </w:rPr>
        <w:annotationRef/>
      </w:r>
      <w:proofErr w:type="spellStart"/>
      <w:proofErr w:type="gramStart"/>
      <w:r>
        <w:t>Laquelle</w:t>
      </w:r>
      <w:proofErr w:type="spellEnd"/>
      <w:r>
        <w:t xml:space="preserve"> ?</w:t>
      </w:r>
      <w:proofErr w:type="gramEnd"/>
    </w:p>
  </w:comment>
  <w:comment w:id="16" w:author="mg" w:date="2021-07-21T18:36:00Z" w:initials="xx">
    <w:p w14:paraId="0550E5B0" w14:textId="5F37C90C" w:rsidR="00E82FB1" w:rsidRDefault="00E82FB1">
      <w:pPr>
        <w:pStyle w:val="Commentaire"/>
      </w:pPr>
      <w:r>
        <w:rPr>
          <w:rStyle w:val="Marquedecommentaire"/>
        </w:rPr>
        <w:annotationRef/>
      </w:r>
      <w:r>
        <w:t xml:space="preserve">Je </w:t>
      </w:r>
      <w:proofErr w:type="spellStart"/>
      <w:r>
        <w:t>mettrais</w:t>
      </w:r>
      <w:proofErr w:type="spellEnd"/>
      <w:r>
        <w:t xml:space="preserve"> </w:t>
      </w:r>
      <w:proofErr w:type="spellStart"/>
      <w:r>
        <w:t>plutôt</w:t>
      </w:r>
      <w:proofErr w:type="spellEnd"/>
      <w:r>
        <w:t xml:space="preserve"> </w:t>
      </w:r>
      <w:proofErr w:type="spellStart"/>
      <w:r>
        <w:t>cette</w:t>
      </w:r>
      <w:proofErr w:type="spellEnd"/>
      <w:r>
        <w:t xml:space="preserve"> </w:t>
      </w:r>
      <w:proofErr w:type="spellStart"/>
      <w:r>
        <w:t>remarque</w:t>
      </w:r>
      <w:proofErr w:type="spellEnd"/>
      <w:r>
        <w:t xml:space="preserve"> </w:t>
      </w:r>
      <w:proofErr w:type="spellStart"/>
      <w:r>
        <w:t>dans</w:t>
      </w:r>
      <w:proofErr w:type="spellEnd"/>
      <w:r>
        <w:t xml:space="preserve"> la section qui </w:t>
      </w:r>
      <w:proofErr w:type="spellStart"/>
      <w:r>
        <w:t>reviendra</w:t>
      </w:r>
      <w:proofErr w:type="spellEnd"/>
      <w:r>
        <w:t xml:space="preserve"> sur </w:t>
      </w:r>
      <w:r w:rsidR="00BA3D7E">
        <w:t>la presentation d</w:t>
      </w:r>
      <w:r>
        <w:t xml:space="preserve">es </w:t>
      </w:r>
      <w:proofErr w:type="spellStart"/>
      <w:r>
        <w:t>territoires</w:t>
      </w:r>
      <w:proofErr w:type="spellEnd"/>
      <w:r>
        <w:t xml:space="preserve"> </w:t>
      </w:r>
      <w:proofErr w:type="spellStart"/>
      <w:r>
        <w:t>où</w:t>
      </w:r>
      <w:proofErr w:type="spellEnd"/>
      <w:r>
        <w:t xml:space="preserve"> la </w:t>
      </w:r>
      <w:proofErr w:type="spellStart"/>
      <w:r>
        <w:t>loc</w:t>
      </w:r>
      <w:proofErr w:type="spellEnd"/>
      <w:r>
        <w:t xml:space="preserve"> </w:t>
      </w:r>
      <w:proofErr w:type="spellStart"/>
      <w:r>
        <w:t>saisonnière</w:t>
      </w:r>
      <w:proofErr w:type="spellEnd"/>
      <w:r>
        <w:t xml:space="preserve"> </w:t>
      </w:r>
      <w:proofErr w:type="spellStart"/>
      <w:r>
        <w:t>est</w:t>
      </w:r>
      <w:proofErr w:type="spellEnd"/>
      <w:r>
        <w:t xml:space="preserve"> </w:t>
      </w:r>
      <w:proofErr w:type="spellStart"/>
      <w:r>
        <w:t>implantée</w:t>
      </w:r>
      <w:proofErr w:type="spellEnd"/>
      <w:r>
        <w:t xml:space="preserve">. Le lien avec la definition de la </w:t>
      </w:r>
      <w:proofErr w:type="spellStart"/>
      <w:r>
        <w:t>loc</w:t>
      </w:r>
      <w:proofErr w:type="spellEnd"/>
      <w:r>
        <w:t xml:space="preserve"> </w:t>
      </w:r>
      <w:proofErr w:type="spellStart"/>
      <w:r>
        <w:t>saisonnière</w:t>
      </w:r>
      <w:proofErr w:type="spellEnd"/>
      <w:r>
        <w:t xml:space="preserve"> n</w:t>
      </w:r>
      <w:r w:rsidR="008612C4">
        <w:t xml:space="preserve">e me </w:t>
      </w:r>
      <w:proofErr w:type="spellStart"/>
      <w:r w:rsidR="008612C4">
        <w:t>semble</w:t>
      </w:r>
      <w:proofErr w:type="spellEnd"/>
      <w:r w:rsidR="008612C4">
        <w:t xml:space="preserve"> pas </w:t>
      </w:r>
      <w:proofErr w:type="spellStart"/>
      <w:r w:rsidR="008612C4">
        <w:t>très</w:t>
      </w:r>
      <w:proofErr w:type="spellEnd"/>
      <w:r>
        <w:t xml:space="preserve"> </w:t>
      </w:r>
      <w:proofErr w:type="spellStart"/>
      <w:r>
        <w:t>clair</w:t>
      </w:r>
      <w:proofErr w:type="spellEnd"/>
      <w:r w:rsidR="008612C4">
        <w:t xml:space="preserve"> </w:t>
      </w:r>
      <w:proofErr w:type="spellStart"/>
      <w:r w:rsidR="008612C4">
        <w:t>ici</w:t>
      </w:r>
      <w:proofErr w:type="spellEnd"/>
      <w:r>
        <w:t>.</w:t>
      </w:r>
    </w:p>
  </w:comment>
  <w:comment w:id="18" w:author="mg" w:date="2021-07-21T18:39:00Z" w:initials="xx">
    <w:p w14:paraId="41EB7C53" w14:textId="4B66FF9F" w:rsidR="00E82FB1" w:rsidRDefault="00E82FB1">
      <w:pPr>
        <w:pStyle w:val="Commentaire"/>
      </w:pPr>
      <w:r>
        <w:rPr>
          <w:rStyle w:val="Marquedecommentaire"/>
        </w:rPr>
        <w:annotationRef/>
      </w:r>
      <w:r>
        <w:t xml:space="preserve">Style un </w:t>
      </w:r>
      <w:proofErr w:type="spellStart"/>
      <w:r>
        <w:t>peu</w:t>
      </w:r>
      <w:proofErr w:type="spellEnd"/>
      <w:r>
        <w:t xml:space="preserve"> trop </w:t>
      </w:r>
      <w:proofErr w:type="spellStart"/>
      <w:r>
        <w:t>familier</w:t>
      </w:r>
      <w:proofErr w:type="spellEnd"/>
      <w:r>
        <w:t xml:space="preserve"> (pour le </w:t>
      </w:r>
      <w:proofErr w:type="spellStart"/>
      <w:r>
        <w:t>mémoire</w:t>
      </w:r>
      <w:proofErr w:type="spellEnd"/>
      <w:proofErr w:type="gramStart"/>
      <w:r>
        <w:t>)</w:t>
      </w:r>
      <w:r w:rsidR="008612C4">
        <w:t xml:space="preserve"> !</w:t>
      </w:r>
      <w:proofErr w:type="gramEnd"/>
    </w:p>
  </w:comment>
  <w:comment w:id="21" w:author="mg" w:date="2021-07-21T18:40:00Z" w:initials="xx">
    <w:p w14:paraId="6DCA64F1" w14:textId="66CDCE24" w:rsidR="00E82FB1" w:rsidRDefault="00E82FB1">
      <w:pPr>
        <w:pStyle w:val="Commentaire"/>
      </w:pPr>
      <w:r>
        <w:rPr>
          <w:rStyle w:val="Marquedecommentaire"/>
        </w:rPr>
        <w:annotationRef/>
      </w:r>
      <w:proofErr w:type="spellStart"/>
      <w:r>
        <w:t>Kesako</w:t>
      </w:r>
      <w:proofErr w:type="spellEnd"/>
      <w:r>
        <w:t xml:space="preserve">, pour </w:t>
      </w:r>
      <w:proofErr w:type="spellStart"/>
      <w:r>
        <w:t>tes</w:t>
      </w:r>
      <w:proofErr w:type="spellEnd"/>
      <w:r>
        <w:t xml:space="preserve"> </w:t>
      </w:r>
      <w:proofErr w:type="spellStart"/>
      <w:r>
        <w:t>lecteurs</w:t>
      </w:r>
      <w:proofErr w:type="spellEnd"/>
      <w:r>
        <w:t xml:space="preserve"> pas </w:t>
      </w:r>
      <w:proofErr w:type="spellStart"/>
      <w:r>
        <w:t>familiers</w:t>
      </w:r>
      <w:proofErr w:type="spellEnd"/>
      <w:r>
        <w:t xml:space="preserve"> </w:t>
      </w:r>
      <w:proofErr w:type="spellStart"/>
      <w:proofErr w:type="gramStart"/>
      <w:r>
        <w:t>d’OSM</w:t>
      </w:r>
      <w:proofErr w:type="spellEnd"/>
      <w:r>
        <w:t xml:space="preserve"> ?</w:t>
      </w:r>
      <w:proofErr w:type="gramEnd"/>
      <w:r>
        <w:t xml:space="preserve"> A </w:t>
      </w:r>
      <w:proofErr w:type="spellStart"/>
      <w:r>
        <w:t>mettre</w:t>
      </w:r>
      <w:proofErr w:type="spellEnd"/>
      <w:r>
        <w:t xml:space="preserve"> </w:t>
      </w:r>
      <w:proofErr w:type="spellStart"/>
      <w:r>
        <w:t>en</w:t>
      </w:r>
      <w:proofErr w:type="spellEnd"/>
      <w:r>
        <w:t xml:space="preserve"> </w:t>
      </w:r>
      <w:proofErr w:type="spellStart"/>
      <w:r>
        <w:t>toutes</w:t>
      </w:r>
      <w:proofErr w:type="spellEnd"/>
      <w:r>
        <w:t xml:space="preserve"> </w:t>
      </w:r>
      <w:proofErr w:type="spellStart"/>
      <w:r>
        <w:t>lettres</w:t>
      </w:r>
      <w:proofErr w:type="spellEnd"/>
    </w:p>
  </w:comment>
  <w:comment w:id="22" w:author="mg" w:date="2021-07-21T18:41:00Z" w:initials="xx">
    <w:p w14:paraId="006A21A9" w14:textId="63C72961" w:rsidR="00E82FB1" w:rsidRDefault="00E82FB1">
      <w:pPr>
        <w:pStyle w:val="Commentaire"/>
      </w:pPr>
      <w:r>
        <w:rPr>
          <w:rStyle w:val="Marquedecommentaire"/>
        </w:rPr>
        <w:annotationRef/>
      </w:r>
      <w:r>
        <w:t xml:space="preserve">Un </w:t>
      </w:r>
      <w:proofErr w:type="spellStart"/>
      <w:r>
        <w:t>peu</w:t>
      </w:r>
      <w:proofErr w:type="spellEnd"/>
      <w:r>
        <w:t xml:space="preserve"> </w:t>
      </w:r>
      <w:proofErr w:type="spellStart"/>
      <w:r>
        <w:t>étrange</w:t>
      </w:r>
      <w:proofErr w:type="spellEnd"/>
      <w:r>
        <w:t xml:space="preserve"> de ne citer que </w:t>
      </w:r>
      <w:proofErr w:type="spellStart"/>
      <w:r>
        <w:t>cet</w:t>
      </w:r>
      <w:proofErr w:type="spellEnd"/>
      <w:r>
        <w:t xml:space="preserve"> </w:t>
      </w:r>
      <w:proofErr w:type="spellStart"/>
      <w:r>
        <w:t>exemple</w:t>
      </w:r>
      <w:proofErr w:type="spellEnd"/>
      <w:r>
        <w:t xml:space="preserve">… </w:t>
      </w:r>
      <w:proofErr w:type="spellStart"/>
      <w:r>
        <w:t>dans</w:t>
      </w:r>
      <w:proofErr w:type="spellEnd"/>
      <w:r>
        <w:t xml:space="preserve"> le </w:t>
      </w:r>
      <w:proofErr w:type="spellStart"/>
      <w:r>
        <w:t>paragraphe</w:t>
      </w:r>
      <w:proofErr w:type="spellEnd"/>
      <w:r>
        <w:t xml:space="preserve"> sur </w:t>
      </w:r>
      <w:proofErr w:type="spellStart"/>
      <w:r>
        <w:t>l’UMS</w:t>
      </w:r>
      <w:proofErr w:type="spellEnd"/>
      <w:r>
        <w:t xml:space="preserve">, </w:t>
      </w:r>
      <w:proofErr w:type="spellStart"/>
      <w:r>
        <w:t>tu</w:t>
      </w:r>
      <w:proofErr w:type="spellEnd"/>
      <w:r>
        <w:t xml:space="preserve"> </w:t>
      </w:r>
      <w:proofErr w:type="spellStart"/>
      <w:r>
        <w:t>pourrais</w:t>
      </w:r>
      <w:proofErr w:type="spellEnd"/>
      <w:r>
        <w:t xml:space="preserve"> </w:t>
      </w:r>
      <w:proofErr w:type="spellStart"/>
      <w:r>
        <w:t>plutôt</w:t>
      </w:r>
      <w:proofErr w:type="spellEnd"/>
      <w:r>
        <w:t xml:space="preserve"> </w:t>
      </w:r>
      <w:proofErr w:type="spellStart"/>
      <w:r>
        <w:t>présenter</w:t>
      </w:r>
      <w:proofErr w:type="spellEnd"/>
      <w:r>
        <w:t xml:space="preserve"> les </w:t>
      </w:r>
      <w:proofErr w:type="spellStart"/>
      <w:r>
        <w:t>principales</w:t>
      </w:r>
      <w:proofErr w:type="spellEnd"/>
      <w:r>
        <w:t xml:space="preserve"> missions de </w:t>
      </w:r>
      <w:proofErr w:type="spellStart"/>
      <w:r>
        <w:t>l’unité</w:t>
      </w:r>
      <w:proofErr w:type="spellEnd"/>
      <w:r>
        <w:t xml:space="preserve">, </w:t>
      </w:r>
      <w:proofErr w:type="spellStart"/>
      <w:r>
        <w:t>évoquer</w:t>
      </w:r>
      <w:proofErr w:type="spellEnd"/>
      <w:r>
        <w:t xml:space="preserve"> </w:t>
      </w:r>
      <w:proofErr w:type="spellStart"/>
      <w:r w:rsidR="008612C4">
        <w:t>sa</w:t>
      </w:r>
      <w:proofErr w:type="spellEnd"/>
      <w:r w:rsidR="008612C4">
        <w:t xml:space="preserve"> reorientation </w:t>
      </w:r>
      <w:proofErr w:type="spellStart"/>
      <w:r w:rsidR="008612C4">
        <w:t>récente</w:t>
      </w:r>
      <w:proofErr w:type="spellEnd"/>
      <w:r w:rsidR="008612C4">
        <w:t xml:space="preserve"> </w:t>
      </w:r>
      <w:proofErr w:type="spellStart"/>
      <w:r w:rsidR="008612C4">
        <w:t>autour</w:t>
      </w:r>
      <w:proofErr w:type="spellEnd"/>
      <w:r w:rsidR="008612C4">
        <w:t xml:space="preserve"> du pole </w:t>
      </w:r>
      <w:proofErr w:type="spellStart"/>
      <w:r w:rsidR="008612C4">
        <w:t>géomatique</w:t>
      </w:r>
      <w:proofErr w:type="spellEnd"/>
      <w:r w:rsidR="008612C4">
        <w:t xml:space="preserve">*. Si </w:t>
      </w:r>
      <w:proofErr w:type="spellStart"/>
      <w:r w:rsidR="008612C4">
        <w:t>tu</w:t>
      </w:r>
      <w:proofErr w:type="spellEnd"/>
      <w:r w:rsidR="008612C4">
        <w:t xml:space="preserve"> cites des </w:t>
      </w:r>
      <w:proofErr w:type="spellStart"/>
      <w:r w:rsidR="008612C4">
        <w:t>exemples</w:t>
      </w:r>
      <w:proofErr w:type="spellEnd"/>
      <w:r w:rsidR="008612C4">
        <w:t xml:space="preserve">, </w:t>
      </w:r>
      <w:proofErr w:type="spellStart"/>
      <w:r>
        <w:t>tu</w:t>
      </w:r>
      <w:proofErr w:type="spellEnd"/>
      <w:r>
        <w:t xml:space="preserve"> </w:t>
      </w:r>
      <w:proofErr w:type="spellStart"/>
      <w:r>
        <w:t>pourrais</w:t>
      </w:r>
      <w:proofErr w:type="spellEnd"/>
      <w:r>
        <w:t xml:space="preserve"> citer </w:t>
      </w:r>
      <w:proofErr w:type="spellStart"/>
      <w:r>
        <w:t>l’étude</w:t>
      </w:r>
      <w:proofErr w:type="spellEnd"/>
      <w:r>
        <w:t xml:space="preserve"> sur les </w:t>
      </w:r>
      <w:proofErr w:type="spellStart"/>
      <w:r>
        <w:t>marchés</w:t>
      </w:r>
      <w:proofErr w:type="spellEnd"/>
      <w:r>
        <w:t xml:space="preserve"> </w:t>
      </w:r>
      <w:proofErr w:type="spellStart"/>
      <w:r>
        <w:t>immobiliers</w:t>
      </w:r>
      <w:proofErr w:type="spellEnd"/>
      <w:r>
        <w:t xml:space="preserve"> </w:t>
      </w:r>
      <w:proofErr w:type="spellStart"/>
      <w:r>
        <w:t>dans</w:t>
      </w:r>
      <w:proofErr w:type="spellEnd"/>
      <w:r>
        <w:t xml:space="preserve"> les </w:t>
      </w:r>
      <w:proofErr w:type="spellStart"/>
      <w:r>
        <w:t>villes</w:t>
      </w:r>
      <w:proofErr w:type="spellEnd"/>
      <w:r>
        <w:t xml:space="preserve"> </w:t>
      </w:r>
      <w:proofErr w:type="spellStart"/>
      <w:r>
        <w:t>européennes</w:t>
      </w:r>
      <w:proofErr w:type="spellEnd"/>
      <w:r>
        <w:t xml:space="preserve"> qui </w:t>
      </w:r>
      <w:proofErr w:type="spellStart"/>
      <w:r>
        <w:t>est</w:t>
      </w:r>
      <w:proofErr w:type="spellEnd"/>
      <w:r>
        <w:t xml:space="preserve"> plus </w:t>
      </w:r>
      <w:proofErr w:type="spellStart"/>
      <w:r>
        <w:t>proche</w:t>
      </w:r>
      <w:proofErr w:type="spellEnd"/>
      <w:r>
        <w:t xml:space="preserve"> de ton </w:t>
      </w:r>
      <w:proofErr w:type="spellStart"/>
      <w:proofErr w:type="gramStart"/>
      <w:r>
        <w:t>sujet</w:t>
      </w:r>
      <w:proofErr w:type="spellEnd"/>
      <w:r>
        <w:t xml:space="preserve"> :</w:t>
      </w:r>
      <w:proofErr w:type="gramEnd"/>
      <w:r>
        <w:t xml:space="preserve"> </w:t>
      </w:r>
      <w:r w:rsidRPr="00FB466B">
        <w:t>https://journals.openedition.org/cybergeo/36478</w:t>
      </w:r>
      <w:r>
        <w:t xml:space="preserve">) </w:t>
      </w:r>
    </w:p>
    <w:p w14:paraId="6A8B5C75" w14:textId="7F66D5C2" w:rsidR="008612C4" w:rsidRDefault="008612C4">
      <w:pPr>
        <w:pStyle w:val="Commentaire"/>
      </w:pPr>
    </w:p>
    <w:p w14:paraId="27236AD7" w14:textId="0DAEF91B" w:rsidR="008612C4" w:rsidRDefault="008612C4" w:rsidP="008612C4">
      <w:pPr>
        <w:pStyle w:val="Commentaire"/>
      </w:pPr>
      <w:r>
        <w:t xml:space="preserve">* Pour info, </w:t>
      </w:r>
      <w:proofErr w:type="spellStart"/>
      <w:r>
        <w:t>voici</w:t>
      </w:r>
      <w:proofErr w:type="spellEnd"/>
      <w:r>
        <w:t xml:space="preserve"> un </w:t>
      </w:r>
      <w:proofErr w:type="spellStart"/>
      <w:r>
        <w:t>paragraphe</w:t>
      </w:r>
      <w:proofErr w:type="spellEnd"/>
      <w:r>
        <w:t xml:space="preserve"> </w:t>
      </w:r>
      <w:proofErr w:type="spellStart"/>
      <w:r>
        <w:t>synthétique</w:t>
      </w:r>
      <w:proofErr w:type="spellEnd"/>
      <w:r>
        <w:t xml:space="preserve"> </w:t>
      </w:r>
      <w:r w:rsidR="00BA3D7E">
        <w:t xml:space="preserve">de presentation </w:t>
      </w:r>
      <w:proofErr w:type="spellStart"/>
      <w:r w:rsidR="00BA3D7E">
        <w:t>récente</w:t>
      </w:r>
      <w:proofErr w:type="spellEnd"/>
      <w:r w:rsidR="00BA3D7E">
        <w:t xml:space="preserve"> </w:t>
      </w:r>
      <w:proofErr w:type="spellStart"/>
      <w:r w:rsidR="00BA3D7E">
        <w:t>dont</w:t>
      </w:r>
      <w:proofErr w:type="spellEnd"/>
      <w:r>
        <w:t xml:space="preserve"> </w:t>
      </w:r>
      <w:proofErr w:type="spellStart"/>
      <w:r>
        <w:t>tu</w:t>
      </w:r>
      <w:proofErr w:type="spellEnd"/>
      <w:r>
        <w:t xml:space="preserve"> </w:t>
      </w:r>
      <w:proofErr w:type="spellStart"/>
      <w:r>
        <w:t>peux</w:t>
      </w:r>
      <w:proofErr w:type="spellEnd"/>
      <w:r>
        <w:t xml:space="preserve"> </w:t>
      </w:r>
      <w:proofErr w:type="spellStart"/>
      <w:r>
        <w:t>reprendre</w:t>
      </w:r>
      <w:proofErr w:type="spellEnd"/>
      <w:r>
        <w:t xml:space="preserve"> </w:t>
      </w:r>
      <w:r w:rsidR="00BA3D7E">
        <w:t xml:space="preserve">des </w:t>
      </w:r>
      <w:proofErr w:type="spellStart"/>
      <w:r w:rsidR="00BA3D7E">
        <w:t>extraits</w:t>
      </w:r>
      <w:proofErr w:type="spellEnd"/>
      <w:r>
        <w:t xml:space="preserve"> pour ton </w:t>
      </w:r>
      <w:proofErr w:type="spellStart"/>
      <w:r>
        <w:t>mémoire</w:t>
      </w:r>
      <w:proofErr w:type="spellEnd"/>
      <w:r>
        <w:t xml:space="preserve">  “</w:t>
      </w:r>
      <w:proofErr w:type="spellStart"/>
      <w:r>
        <w:t>Composée</w:t>
      </w:r>
      <w:proofErr w:type="spellEnd"/>
      <w:r>
        <w:t xml:space="preserve"> de 4 </w:t>
      </w:r>
      <w:proofErr w:type="spellStart"/>
      <w:r>
        <w:t>ingénieurs</w:t>
      </w:r>
      <w:proofErr w:type="spellEnd"/>
      <w:r>
        <w:t xml:space="preserve"> (3 CNRS, 1 </w:t>
      </w:r>
      <w:proofErr w:type="spellStart"/>
      <w:r>
        <w:t>Université</w:t>
      </w:r>
      <w:proofErr w:type="spellEnd"/>
      <w:r>
        <w:t xml:space="preserve">), d’un </w:t>
      </w:r>
      <w:proofErr w:type="spellStart"/>
      <w:r>
        <w:t>directeur</w:t>
      </w:r>
      <w:proofErr w:type="spellEnd"/>
      <w:r>
        <w:t xml:space="preserve"> (PR) et </w:t>
      </w:r>
      <w:proofErr w:type="spellStart"/>
      <w:r>
        <w:t>d’une</w:t>
      </w:r>
      <w:proofErr w:type="spellEnd"/>
      <w:r>
        <w:t xml:space="preserve"> co-</w:t>
      </w:r>
      <w:proofErr w:type="spellStart"/>
      <w:r>
        <w:t>directrice</w:t>
      </w:r>
      <w:proofErr w:type="spellEnd"/>
      <w:r>
        <w:t xml:space="preserve"> (MCF), </w:t>
      </w:r>
      <w:proofErr w:type="spellStart"/>
      <w:r>
        <w:t>cette</w:t>
      </w:r>
      <w:proofErr w:type="spellEnd"/>
      <w:r>
        <w:t xml:space="preserve"> </w:t>
      </w:r>
      <w:proofErr w:type="spellStart"/>
      <w:r>
        <w:t>unité</w:t>
      </w:r>
      <w:proofErr w:type="spellEnd"/>
      <w:r>
        <w:t xml:space="preserve"> </w:t>
      </w:r>
      <w:proofErr w:type="spellStart"/>
      <w:r>
        <w:t>initialement</w:t>
      </w:r>
      <w:proofErr w:type="spellEnd"/>
      <w:r>
        <w:t xml:space="preserve"> </w:t>
      </w:r>
      <w:proofErr w:type="spellStart"/>
      <w:r>
        <w:t>centrée</w:t>
      </w:r>
      <w:proofErr w:type="spellEnd"/>
      <w:r>
        <w:t xml:space="preserve"> sur </w:t>
      </w:r>
      <w:proofErr w:type="spellStart"/>
      <w:r>
        <w:t>l’aménagement</w:t>
      </w:r>
      <w:proofErr w:type="spellEnd"/>
      <w:r>
        <w:t xml:space="preserve"> du </w:t>
      </w:r>
      <w:proofErr w:type="spellStart"/>
      <w:r>
        <w:t>territoire</w:t>
      </w:r>
      <w:proofErr w:type="spellEnd"/>
      <w:r>
        <w:t xml:space="preserve"> </w:t>
      </w:r>
      <w:proofErr w:type="spellStart"/>
      <w:r>
        <w:t>européen</w:t>
      </w:r>
      <w:proofErr w:type="spellEnd"/>
      <w:r>
        <w:t xml:space="preserve"> </w:t>
      </w:r>
      <w:proofErr w:type="spellStart"/>
      <w:r w:rsidRPr="00724CD3">
        <w:t>s’est</w:t>
      </w:r>
      <w:proofErr w:type="spellEnd"/>
      <w:r w:rsidRPr="00724CD3">
        <w:t xml:space="preserve"> </w:t>
      </w:r>
      <w:proofErr w:type="spellStart"/>
      <w:r w:rsidRPr="00724CD3">
        <w:t>réorientée</w:t>
      </w:r>
      <w:proofErr w:type="spellEnd"/>
      <w:r w:rsidRPr="00724CD3">
        <w:t xml:space="preserve"> </w:t>
      </w:r>
      <w:proofErr w:type="spellStart"/>
      <w:r>
        <w:t>récemment</w:t>
      </w:r>
      <w:proofErr w:type="spellEnd"/>
      <w:r>
        <w:t xml:space="preserve"> </w:t>
      </w:r>
      <w:proofErr w:type="spellStart"/>
      <w:r w:rsidRPr="00724CD3">
        <w:t>vers</w:t>
      </w:r>
      <w:proofErr w:type="spellEnd"/>
      <w:r w:rsidRPr="00724CD3">
        <w:t xml:space="preserve"> la </w:t>
      </w:r>
      <w:proofErr w:type="spellStart"/>
      <w:r w:rsidRPr="00724CD3">
        <w:t>gestion</w:t>
      </w:r>
      <w:proofErr w:type="spellEnd"/>
      <w:r w:rsidRPr="00724CD3">
        <w:t xml:space="preserve"> de </w:t>
      </w:r>
      <w:proofErr w:type="spellStart"/>
      <w:r w:rsidRPr="00724CD3">
        <w:t>projets</w:t>
      </w:r>
      <w:proofErr w:type="spellEnd"/>
      <w:r w:rsidRPr="00724CD3">
        <w:t xml:space="preserve"> </w:t>
      </w:r>
      <w:proofErr w:type="spellStart"/>
      <w:r w:rsidRPr="00724CD3">
        <w:t>en</w:t>
      </w:r>
      <w:proofErr w:type="spellEnd"/>
      <w:r w:rsidRPr="00724CD3">
        <w:t xml:space="preserve"> </w:t>
      </w:r>
      <w:proofErr w:type="spellStart"/>
      <w:r w:rsidRPr="00724CD3">
        <w:t>géomatique</w:t>
      </w:r>
      <w:proofErr w:type="spellEnd"/>
      <w:r w:rsidRPr="00724CD3">
        <w:t xml:space="preserve">, le </w:t>
      </w:r>
      <w:proofErr w:type="spellStart"/>
      <w:r w:rsidRPr="00724CD3">
        <w:t>développement</w:t>
      </w:r>
      <w:proofErr w:type="spellEnd"/>
      <w:r w:rsidRPr="00724CD3">
        <w:t xml:space="preserve"> </w:t>
      </w:r>
      <w:proofErr w:type="spellStart"/>
      <w:r w:rsidRPr="00724CD3">
        <w:t>d’outils</w:t>
      </w:r>
      <w:proofErr w:type="spellEnd"/>
      <w:r w:rsidRPr="00724CD3">
        <w:t xml:space="preserve">, le </w:t>
      </w:r>
      <w:proofErr w:type="spellStart"/>
      <w:r w:rsidRPr="00724CD3">
        <w:t>transfert</w:t>
      </w:r>
      <w:proofErr w:type="spellEnd"/>
      <w:r w:rsidRPr="00724CD3">
        <w:t xml:space="preserve"> de </w:t>
      </w:r>
      <w:proofErr w:type="spellStart"/>
      <w:r w:rsidRPr="00724CD3">
        <w:t>méthodologies</w:t>
      </w:r>
      <w:proofErr w:type="spellEnd"/>
      <w:r w:rsidRPr="00724CD3">
        <w:t xml:space="preserve"> et la diffusion de </w:t>
      </w:r>
      <w:proofErr w:type="spellStart"/>
      <w:r w:rsidRPr="00724CD3">
        <w:t>méthodes</w:t>
      </w:r>
      <w:proofErr w:type="spellEnd"/>
      <w:r w:rsidRPr="00724CD3">
        <w:t xml:space="preserve"> de </w:t>
      </w:r>
      <w:proofErr w:type="spellStart"/>
      <w:r w:rsidRPr="00724CD3">
        <w:t>recherche</w:t>
      </w:r>
      <w:proofErr w:type="spellEnd"/>
      <w:r w:rsidRPr="00724CD3">
        <w:t xml:space="preserve"> </w:t>
      </w:r>
      <w:proofErr w:type="spellStart"/>
      <w:r w:rsidRPr="00724CD3">
        <w:t>reproductible</w:t>
      </w:r>
      <w:proofErr w:type="spellEnd"/>
      <w:r w:rsidRPr="00724CD3">
        <w:t xml:space="preserve"> pour les </w:t>
      </w:r>
      <w:proofErr w:type="spellStart"/>
      <w:r w:rsidRPr="00724CD3">
        <w:t>travaux</w:t>
      </w:r>
      <w:proofErr w:type="spellEnd"/>
      <w:r w:rsidRPr="00724CD3">
        <w:t xml:space="preserve"> relevant des </w:t>
      </w:r>
      <w:proofErr w:type="spellStart"/>
      <w:r w:rsidRPr="00724CD3">
        <w:t>données</w:t>
      </w:r>
      <w:proofErr w:type="spellEnd"/>
      <w:r w:rsidRPr="00724CD3">
        <w:t xml:space="preserve"> </w:t>
      </w:r>
      <w:proofErr w:type="spellStart"/>
      <w:r w:rsidRPr="00724CD3">
        <w:t>géographiques</w:t>
      </w:r>
      <w:proofErr w:type="spellEnd"/>
      <w:r w:rsidRPr="00724CD3">
        <w:t xml:space="preserve"> et de </w:t>
      </w:r>
      <w:proofErr w:type="spellStart"/>
      <w:r w:rsidRPr="00724CD3">
        <w:t>l’analyse</w:t>
      </w:r>
      <w:proofErr w:type="spellEnd"/>
      <w:r w:rsidRPr="00724CD3">
        <w:t xml:space="preserve"> </w:t>
      </w:r>
      <w:proofErr w:type="spellStart"/>
      <w:r w:rsidRPr="00724CD3">
        <w:t>spatiale</w:t>
      </w:r>
      <w:proofErr w:type="spellEnd"/>
      <w:r w:rsidRPr="00E26185">
        <w:t xml:space="preserve">.  </w:t>
      </w:r>
      <w:proofErr w:type="spellStart"/>
      <w:r w:rsidRPr="00E26185">
        <w:t>Dans</w:t>
      </w:r>
      <w:proofErr w:type="spellEnd"/>
      <w:r w:rsidRPr="00E26185">
        <w:t xml:space="preserve"> le cadre de la transformation des UMS </w:t>
      </w:r>
      <w:proofErr w:type="spellStart"/>
      <w:r w:rsidRPr="00E26185">
        <w:t>en</w:t>
      </w:r>
      <w:proofErr w:type="spellEnd"/>
      <w:r w:rsidRPr="00E26185">
        <w:t xml:space="preserve"> UAR et de la fusion de </w:t>
      </w:r>
      <w:proofErr w:type="spellStart"/>
      <w:r w:rsidRPr="00E26185">
        <w:t>l’université</w:t>
      </w:r>
      <w:proofErr w:type="spellEnd"/>
      <w:r w:rsidRPr="00E26185">
        <w:t xml:space="preserve"> de Paris (UP), </w:t>
      </w:r>
      <w:proofErr w:type="spellStart"/>
      <w:r w:rsidRPr="00E26185">
        <w:t>couplée</w:t>
      </w:r>
      <w:proofErr w:type="spellEnd"/>
      <w:r w:rsidRPr="00E26185">
        <w:t xml:space="preserve"> à </w:t>
      </w:r>
      <w:proofErr w:type="spellStart"/>
      <w:r w:rsidRPr="00E26185">
        <w:t>une</w:t>
      </w:r>
      <w:proofErr w:type="spellEnd"/>
      <w:r w:rsidRPr="00E26185">
        <w:t xml:space="preserve"> nouvelle </w:t>
      </w:r>
      <w:proofErr w:type="spellStart"/>
      <w:r w:rsidRPr="00E26185">
        <w:t>politique</w:t>
      </w:r>
      <w:proofErr w:type="spellEnd"/>
      <w:r w:rsidRPr="00E26185">
        <w:t xml:space="preserve"> des </w:t>
      </w:r>
      <w:proofErr w:type="spellStart"/>
      <w:r w:rsidRPr="00E26185">
        <w:t>plateformes</w:t>
      </w:r>
      <w:proofErr w:type="spellEnd"/>
      <w:r w:rsidRPr="00E26185">
        <w:t xml:space="preserve"> </w:t>
      </w:r>
      <w:proofErr w:type="spellStart"/>
      <w:r w:rsidRPr="00E26185">
        <w:t>scientifiques</w:t>
      </w:r>
      <w:proofErr w:type="spellEnd"/>
      <w:r w:rsidRPr="00E26185">
        <w:t xml:space="preserve"> sur le site </w:t>
      </w:r>
      <w:proofErr w:type="spellStart"/>
      <w:r w:rsidRPr="00E26185">
        <w:t>d’UP</w:t>
      </w:r>
      <w:proofErr w:type="spellEnd"/>
      <w:r w:rsidRPr="00E26185">
        <w:t xml:space="preserve">, </w:t>
      </w:r>
      <w:proofErr w:type="spellStart"/>
      <w:r w:rsidRPr="00E26185">
        <w:t>l'UMS</w:t>
      </w:r>
      <w:proofErr w:type="spellEnd"/>
      <w:r w:rsidRPr="00E26185">
        <w:t xml:space="preserve"> RIATE a </w:t>
      </w:r>
      <w:proofErr w:type="spellStart"/>
      <w:r w:rsidRPr="00E26185">
        <w:t>redéfini</w:t>
      </w:r>
      <w:proofErr w:type="spellEnd"/>
      <w:r w:rsidRPr="00E26185">
        <w:t xml:space="preserve"> </w:t>
      </w:r>
      <w:proofErr w:type="spellStart"/>
      <w:r w:rsidRPr="00E26185">
        <w:t>sa</w:t>
      </w:r>
      <w:proofErr w:type="spellEnd"/>
      <w:r w:rsidRPr="00E26185">
        <w:t xml:space="preserve"> </w:t>
      </w:r>
      <w:proofErr w:type="spellStart"/>
      <w:r w:rsidRPr="00E26185">
        <w:t>stratégie</w:t>
      </w:r>
      <w:proofErr w:type="spellEnd"/>
      <w:r w:rsidRPr="00E26185">
        <w:t xml:space="preserve"> </w:t>
      </w:r>
      <w:proofErr w:type="spellStart"/>
      <w:r w:rsidRPr="00E26185">
        <w:t>scientifique</w:t>
      </w:r>
      <w:proofErr w:type="spellEnd"/>
      <w:r>
        <w:t>.</w:t>
      </w:r>
    </w:p>
  </w:comment>
  <w:comment w:id="23" w:author="mg" w:date="2021-07-21T18:45:00Z" w:initials="xx">
    <w:p w14:paraId="11E68FA7" w14:textId="789335BD" w:rsidR="00E82FB1" w:rsidRDefault="00E82FB1">
      <w:pPr>
        <w:pStyle w:val="Commentaire"/>
      </w:pPr>
      <w:r>
        <w:rPr>
          <w:rStyle w:val="Marquedecommentaire"/>
        </w:rPr>
        <w:annotationRef/>
      </w:r>
      <w:proofErr w:type="spellStart"/>
      <w:r>
        <w:t>Ici</w:t>
      </w:r>
      <w:proofErr w:type="spellEnd"/>
      <w:r>
        <w:t xml:space="preserve"> je </w:t>
      </w:r>
      <w:proofErr w:type="spellStart"/>
      <w:r>
        <w:t>n’en</w:t>
      </w:r>
      <w:proofErr w:type="spellEnd"/>
      <w:r>
        <w:t xml:space="preserve"> </w:t>
      </w:r>
      <w:proofErr w:type="spellStart"/>
      <w:r>
        <w:t>parlera</w:t>
      </w:r>
      <w:r w:rsidR="00BA3D7E">
        <w:t>is</w:t>
      </w:r>
      <w:proofErr w:type="spellEnd"/>
      <w:r w:rsidR="00BA3D7E">
        <w:t xml:space="preserve"> pas, </w:t>
      </w:r>
      <w:proofErr w:type="spellStart"/>
      <w:r w:rsidR="00BA3D7E">
        <w:t>ou</w:t>
      </w:r>
      <w:proofErr w:type="spellEnd"/>
      <w:r w:rsidR="00BA3D7E">
        <w:t xml:space="preserve"> </w:t>
      </w:r>
      <w:proofErr w:type="spellStart"/>
      <w:r w:rsidR="00BA3D7E">
        <w:t>alors</w:t>
      </w:r>
      <w:proofErr w:type="spellEnd"/>
      <w:r w:rsidR="00BA3D7E">
        <w:t xml:space="preserve"> </w:t>
      </w:r>
      <w:proofErr w:type="spellStart"/>
      <w:r w:rsidR="00BA3D7E">
        <w:t>il</w:t>
      </w:r>
      <w:proofErr w:type="spellEnd"/>
      <w:r w:rsidR="00BA3D7E">
        <w:t xml:space="preserve"> </w:t>
      </w:r>
      <w:proofErr w:type="spellStart"/>
      <w:r w:rsidR="00BA3D7E">
        <w:t>faut</w:t>
      </w:r>
      <w:proofErr w:type="spellEnd"/>
      <w:r w:rsidR="00BA3D7E">
        <w:t xml:space="preserve"> </w:t>
      </w:r>
      <w:proofErr w:type="spellStart"/>
      <w:r w:rsidR="00BA3D7E">
        <w:t>bien</w:t>
      </w:r>
      <w:proofErr w:type="spellEnd"/>
      <w:r w:rsidR="00BA3D7E">
        <w:t xml:space="preserve"> </w:t>
      </w:r>
      <w:proofErr w:type="spellStart"/>
      <w:r w:rsidR="00BA3D7E">
        <w:t>expliquer</w:t>
      </w:r>
      <w:proofErr w:type="spellEnd"/>
      <w:r w:rsidR="00BA3D7E">
        <w:t xml:space="preserve"> </w:t>
      </w:r>
      <w:proofErr w:type="spellStart"/>
      <w:r>
        <w:t>pourquoi</w:t>
      </w:r>
      <w:proofErr w:type="spellEnd"/>
      <w:r>
        <w:t xml:space="preserve"> </w:t>
      </w:r>
      <w:proofErr w:type="spellStart"/>
      <w:r>
        <w:t>cette</w:t>
      </w:r>
      <w:proofErr w:type="spellEnd"/>
      <w:r>
        <w:t xml:space="preserve"> </w:t>
      </w:r>
      <w:proofErr w:type="spellStart"/>
      <w:r>
        <w:t>remarque</w:t>
      </w:r>
      <w:proofErr w:type="spellEnd"/>
      <w:r>
        <w:t xml:space="preserve"> </w:t>
      </w:r>
      <w:proofErr w:type="spellStart"/>
      <w:r>
        <w:t>est</w:t>
      </w:r>
      <w:proofErr w:type="spellEnd"/>
      <w:r>
        <w:t xml:space="preserve"> </w:t>
      </w:r>
      <w:proofErr w:type="spellStart"/>
      <w:r>
        <w:t>importante</w:t>
      </w:r>
      <w:proofErr w:type="spellEnd"/>
      <w:r w:rsidR="00BA3D7E">
        <w:t xml:space="preserve"> (et </w:t>
      </w:r>
      <w:proofErr w:type="spellStart"/>
      <w:r w:rsidR="00BA3D7E">
        <w:t>il</w:t>
      </w:r>
      <w:proofErr w:type="spellEnd"/>
      <w:r w:rsidR="00BA3D7E">
        <w:t xml:space="preserve"> me </w:t>
      </w:r>
      <w:proofErr w:type="spellStart"/>
      <w:r w:rsidR="00BA3D7E">
        <w:t>semble</w:t>
      </w:r>
      <w:proofErr w:type="spellEnd"/>
      <w:r w:rsidR="00BA3D7E">
        <w:t xml:space="preserve"> que </w:t>
      </w:r>
      <w:proofErr w:type="spellStart"/>
      <w:r w:rsidR="00BA3D7E">
        <w:t>tu</w:t>
      </w:r>
      <w:proofErr w:type="spellEnd"/>
      <w:r w:rsidR="00BA3D7E">
        <w:t xml:space="preserve"> </w:t>
      </w:r>
      <w:proofErr w:type="spellStart"/>
      <w:r w:rsidR="00BA3D7E">
        <w:t>expliques</w:t>
      </w:r>
      <w:proofErr w:type="spellEnd"/>
      <w:r w:rsidR="00BA3D7E">
        <w:t xml:space="preserve"> </w:t>
      </w:r>
      <w:proofErr w:type="spellStart"/>
      <w:r w:rsidR="00BA3D7E">
        <w:t>bien</w:t>
      </w:r>
      <w:proofErr w:type="spellEnd"/>
      <w:r w:rsidR="00BA3D7E">
        <w:t xml:space="preserve"> plus loin le role de </w:t>
      </w:r>
      <w:proofErr w:type="spellStart"/>
      <w:r w:rsidR="00BA3D7E">
        <w:t>Github</w:t>
      </w:r>
      <w:proofErr w:type="spellEnd"/>
      <w:r w:rsidR="00BA3D7E">
        <w:t>)</w:t>
      </w:r>
    </w:p>
  </w:comment>
  <w:comment w:id="24" w:author="mg" w:date="2021-07-21T18:37:00Z" w:initials="xx">
    <w:p w14:paraId="4038C0A0" w14:textId="2198F211" w:rsidR="00E82FB1" w:rsidRDefault="00E82FB1">
      <w:pPr>
        <w:pStyle w:val="Commentaire"/>
      </w:pPr>
      <w:r>
        <w:rPr>
          <w:rStyle w:val="Marquedecommentaire"/>
        </w:rPr>
        <w:annotationRef/>
      </w:r>
      <w:proofErr w:type="spellStart"/>
      <w:r>
        <w:t>Bof</w:t>
      </w:r>
      <w:proofErr w:type="spellEnd"/>
      <w:r>
        <w:t xml:space="preserve">…  + </w:t>
      </w:r>
      <w:proofErr w:type="spellStart"/>
      <w:r>
        <w:t>il</w:t>
      </w:r>
      <w:proofErr w:type="spellEnd"/>
      <w:r>
        <w:t xml:space="preserve"> </w:t>
      </w:r>
      <w:proofErr w:type="spellStart"/>
      <w:r>
        <w:t>serait</w:t>
      </w:r>
      <w:proofErr w:type="spellEnd"/>
      <w:r>
        <w:t xml:space="preserve"> plus important </w:t>
      </w:r>
      <w:proofErr w:type="spellStart"/>
      <w:r>
        <w:t>d’expliquer</w:t>
      </w:r>
      <w:proofErr w:type="spellEnd"/>
      <w:r>
        <w:t xml:space="preserve"> </w:t>
      </w:r>
      <w:proofErr w:type="spellStart"/>
      <w:r>
        <w:t>en</w:t>
      </w:r>
      <w:proofErr w:type="spellEnd"/>
      <w:r>
        <w:t xml:space="preserve"> 2-3 </w:t>
      </w:r>
      <w:proofErr w:type="spellStart"/>
      <w:r>
        <w:t>lignes</w:t>
      </w:r>
      <w:proofErr w:type="spellEnd"/>
      <w:r>
        <w:t xml:space="preserve"> </w:t>
      </w:r>
      <w:proofErr w:type="spellStart"/>
      <w:r>
        <w:t>quels</w:t>
      </w:r>
      <w:proofErr w:type="spellEnd"/>
      <w:r>
        <w:t xml:space="preserve"> </w:t>
      </w:r>
      <w:proofErr w:type="spellStart"/>
      <w:r>
        <w:t>étaient</w:t>
      </w:r>
      <w:proofErr w:type="spellEnd"/>
      <w:r>
        <w:t xml:space="preserve"> les </w:t>
      </w:r>
      <w:proofErr w:type="spellStart"/>
      <w:r>
        <w:t>principaux</w:t>
      </w:r>
      <w:proofErr w:type="spellEnd"/>
      <w:r>
        <w:t xml:space="preserve"> </w:t>
      </w:r>
      <w:proofErr w:type="spellStart"/>
      <w:r>
        <w:t>objectifs</w:t>
      </w:r>
      <w:proofErr w:type="spellEnd"/>
      <w:r>
        <w:t xml:space="preserve"> et </w:t>
      </w:r>
      <w:proofErr w:type="spellStart"/>
      <w:r>
        <w:t>résultats</w:t>
      </w:r>
      <w:proofErr w:type="spellEnd"/>
      <w:r>
        <w:t xml:space="preserve"> de ton </w:t>
      </w:r>
      <w:proofErr w:type="spellStart"/>
      <w:r>
        <w:t>mémoire</w:t>
      </w:r>
      <w:proofErr w:type="spellEnd"/>
    </w:p>
  </w:comment>
  <w:comment w:id="25" w:author="mg" w:date="2021-07-21T18:54:00Z" w:initials="xx">
    <w:p w14:paraId="23CB7CE0" w14:textId="3C408371" w:rsidR="00E82FB1" w:rsidRDefault="00E82FB1">
      <w:pPr>
        <w:pStyle w:val="Commentaire"/>
      </w:pPr>
      <w:r>
        <w:rPr>
          <w:rStyle w:val="Marquedecommentaire"/>
        </w:rPr>
        <w:annotationRef/>
      </w:r>
      <w:r>
        <w:t>inutile</w:t>
      </w:r>
    </w:p>
  </w:comment>
  <w:comment w:id="26" w:author="mg" w:date="2021-07-21T18:55:00Z" w:initials="xx">
    <w:p w14:paraId="11FF6D61" w14:textId="300368D5" w:rsidR="00E82FB1" w:rsidRDefault="00E82FB1">
      <w:pPr>
        <w:pStyle w:val="Commentaire"/>
      </w:pPr>
      <w:r>
        <w:rPr>
          <w:rStyle w:val="Marquedecommentaire"/>
        </w:rPr>
        <w:annotationRef/>
      </w:r>
      <w:proofErr w:type="spellStart"/>
      <w:r>
        <w:t>ce</w:t>
      </w:r>
      <w:proofErr w:type="spellEnd"/>
      <w:r>
        <w:t xml:space="preserve"> </w:t>
      </w:r>
      <w:proofErr w:type="spellStart"/>
      <w:r>
        <w:t>n’est</w:t>
      </w:r>
      <w:proofErr w:type="spellEnd"/>
      <w:r>
        <w:t xml:space="preserve"> pas utile </w:t>
      </w:r>
      <w:proofErr w:type="spellStart"/>
      <w:r>
        <w:t>d’entrer</w:t>
      </w:r>
      <w:proofErr w:type="spellEnd"/>
      <w:r>
        <w:t xml:space="preserve"> </w:t>
      </w:r>
      <w:proofErr w:type="spellStart"/>
      <w:r>
        <w:t>dans</w:t>
      </w:r>
      <w:proofErr w:type="spellEnd"/>
      <w:r>
        <w:t xml:space="preserve"> </w:t>
      </w:r>
      <w:proofErr w:type="spellStart"/>
      <w:r>
        <w:t>ce</w:t>
      </w:r>
      <w:proofErr w:type="spellEnd"/>
      <w:r>
        <w:t xml:space="preserve"> </w:t>
      </w:r>
      <w:proofErr w:type="spellStart"/>
      <w:r>
        <w:t>niveau</w:t>
      </w:r>
      <w:proofErr w:type="spellEnd"/>
      <w:r>
        <w:t xml:space="preserve"> de </w:t>
      </w:r>
      <w:proofErr w:type="spellStart"/>
      <w:r>
        <w:t>détail</w:t>
      </w:r>
      <w:proofErr w:type="spellEnd"/>
    </w:p>
  </w:comment>
  <w:comment w:id="27" w:author="mg" w:date="2021-07-21T18:55:00Z" w:initials="xx">
    <w:p w14:paraId="1D174C95" w14:textId="350270EF" w:rsidR="00E82FB1" w:rsidRDefault="00E82FB1">
      <w:pPr>
        <w:pStyle w:val="Commentaire"/>
      </w:pPr>
      <w:r>
        <w:rPr>
          <w:rStyle w:val="Marquedecommentaire"/>
        </w:rPr>
        <w:annotationRef/>
      </w:r>
      <w:r>
        <w:t xml:space="preserve">Trop </w:t>
      </w:r>
      <w:proofErr w:type="spellStart"/>
      <w:r>
        <w:t>détaillé</w:t>
      </w:r>
      <w:proofErr w:type="spellEnd"/>
      <w:r>
        <w:t xml:space="preserve"> à </w:t>
      </w:r>
      <w:proofErr w:type="spellStart"/>
      <w:r>
        <w:t>ce</w:t>
      </w:r>
      <w:proofErr w:type="spellEnd"/>
      <w:r>
        <w:t xml:space="preserve"> </w:t>
      </w:r>
      <w:proofErr w:type="spellStart"/>
      <w:r>
        <w:t>niveau</w:t>
      </w:r>
      <w:proofErr w:type="spellEnd"/>
      <w:r>
        <w:t xml:space="preserve"> de </w:t>
      </w:r>
      <w:proofErr w:type="spellStart"/>
      <w:r>
        <w:t>l’intro</w:t>
      </w:r>
      <w:proofErr w:type="spellEnd"/>
      <w:r>
        <w:t xml:space="preserve">, à </w:t>
      </w:r>
      <w:proofErr w:type="spellStart"/>
      <w:r>
        <w:t>synthétiser</w:t>
      </w:r>
      <w:proofErr w:type="spellEnd"/>
      <w:r>
        <w:t xml:space="preserve"> </w:t>
      </w:r>
      <w:proofErr w:type="spellStart"/>
      <w:r>
        <w:t>dans</w:t>
      </w:r>
      <w:proofErr w:type="spellEnd"/>
      <w:r>
        <w:t xml:space="preserve"> le </w:t>
      </w:r>
      <w:proofErr w:type="spellStart"/>
      <w:r>
        <w:t>paragraphe</w:t>
      </w:r>
      <w:proofErr w:type="spellEnd"/>
      <w:r>
        <w:t xml:space="preserve"> qui </w:t>
      </w:r>
      <w:proofErr w:type="spellStart"/>
      <w:r>
        <w:t>présentera</w:t>
      </w:r>
      <w:proofErr w:type="spellEnd"/>
      <w:r>
        <w:t xml:space="preserve"> le plan de ton </w:t>
      </w:r>
      <w:proofErr w:type="spellStart"/>
      <w:r>
        <w:t>mémoire</w:t>
      </w:r>
      <w:proofErr w:type="spellEnd"/>
      <w:r>
        <w:t xml:space="preserve"> </w:t>
      </w:r>
      <w:proofErr w:type="spellStart"/>
      <w:r>
        <w:t>en</w:t>
      </w:r>
      <w:proofErr w:type="spellEnd"/>
      <w:r>
        <w:t xml:space="preserve"> fin </w:t>
      </w:r>
      <w:proofErr w:type="spellStart"/>
      <w:r>
        <w:t>d’intro</w:t>
      </w:r>
      <w:proofErr w:type="spellEnd"/>
      <w:r>
        <w:t xml:space="preserve">, au moment </w:t>
      </w:r>
      <w:proofErr w:type="spellStart"/>
      <w:r>
        <w:t>où</w:t>
      </w:r>
      <w:proofErr w:type="spellEnd"/>
      <w:r>
        <w:t xml:space="preserve"> </w:t>
      </w:r>
      <w:proofErr w:type="spellStart"/>
      <w:r>
        <w:t>tu</w:t>
      </w:r>
      <w:proofErr w:type="spellEnd"/>
      <w:r>
        <w:t xml:space="preserve"> </w:t>
      </w:r>
      <w:proofErr w:type="spellStart"/>
      <w:r>
        <w:t>expliqueras</w:t>
      </w:r>
      <w:proofErr w:type="spellEnd"/>
      <w:r>
        <w:t xml:space="preserve"> </w:t>
      </w:r>
      <w:proofErr w:type="spellStart"/>
      <w:r>
        <w:t>ce</w:t>
      </w:r>
      <w:proofErr w:type="spellEnd"/>
      <w:r>
        <w:t xml:space="preserve"> </w:t>
      </w:r>
      <w:proofErr w:type="spellStart"/>
      <w:r>
        <w:t>qu’il</w:t>
      </w:r>
      <w:proofErr w:type="spellEnd"/>
      <w:r>
        <w:t xml:space="preserve"> y a </w:t>
      </w:r>
      <w:proofErr w:type="spellStart"/>
      <w:r>
        <w:t>dans</w:t>
      </w:r>
      <w:proofErr w:type="spellEnd"/>
      <w:r>
        <w:t xml:space="preserve"> la </w:t>
      </w:r>
      <w:proofErr w:type="spellStart"/>
      <w:r>
        <w:t>partie</w:t>
      </w:r>
      <w:proofErr w:type="spellEnd"/>
      <w:r>
        <w:t xml:space="preserve"> 2</w:t>
      </w:r>
    </w:p>
  </w:comment>
  <w:comment w:id="28" w:author="mg" w:date="2021-07-21T18:58:00Z" w:initials="xx">
    <w:p w14:paraId="190DFA93" w14:textId="6C3A1032" w:rsidR="00E82FB1" w:rsidRDefault="00E82FB1">
      <w:pPr>
        <w:pStyle w:val="Commentaire"/>
      </w:pPr>
      <w:r>
        <w:rPr>
          <w:rStyle w:val="Marquedecommentaire"/>
        </w:rPr>
        <w:annotationRef/>
      </w:r>
      <w:r>
        <w:t xml:space="preserve">Inutile de le </w:t>
      </w:r>
      <w:proofErr w:type="spellStart"/>
      <w:r>
        <w:t>préciser</w:t>
      </w:r>
      <w:proofErr w:type="spellEnd"/>
      <w:r>
        <w:t xml:space="preserve"> </w:t>
      </w:r>
      <w:proofErr w:type="spellStart"/>
      <w:r>
        <w:t>si</w:t>
      </w:r>
      <w:proofErr w:type="spellEnd"/>
      <w:r>
        <w:t xml:space="preserve"> </w:t>
      </w:r>
      <w:proofErr w:type="spellStart"/>
      <w:r>
        <w:t>tu</w:t>
      </w:r>
      <w:proofErr w:type="spellEnd"/>
      <w:r>
        <w:t xml:space="preserve"> </w:t>
      </w:r>
      <w:proofErr w:type="spellStart"/>
      <w:r>
        <w:t>présentes</w:t>
      </w:r>
      <w:proofErr w:type="spellEnd"/>
      <w:r>
        <w:t xml:space="preserve"> </w:t>
      </w:r>
      <w:proofErr w:type="spellStart"/>
      <w:r>
        <w:t>bien</w:t>
      </w:r>
      <w:proofErr w:type="spellEnd"/>
      <w:r>
        <w:t xml:space="preserve"> </w:t>
      </w:r>
      <w:proofErr w:type="spellStart"/>
      <w:r>
        <w:t>tes</w:t>
      </w:r>
      <w:proofErr w:type="spellEnd"/>
      <w:r>
        <w:t xml:space="preserve"> </w:t>
      </w:r>
      <w:proofErr w:type="spellStart"/>
      <w:r>
        <w:t>hypothèses</w:t>
      </w:r>
      <w:proofErr w:type="spellEnd"/>
    </w:p>
  </w:comment>
  <w:comment w:id="29" w:author="mg" w:date="2021-07-21T18:58:00Z" w:initials="xx">
    <w:p w14:paraId="0A8C3A5D" w14:textId="570C2474" w:rsidR="00E82FB1" w:rsidRDefault="00E82FB1">
      <w:pPr>
        <w:pStyle w:val="Commentaire"/>
      </w:pPr>
      <w:r>
        <w:rPr>
          <w:rStyle w:val="Marquedecommentaire"/>
        </w:rPr>
        <w:annotationRef/>
      </w:r>
      <w:r>
        <w:t xml:space="preserve">Trop </w:t>
      </w:r>
      <w:proofErr w:type="spellStart"/>
      <w:r>
        <w:t>détaillé</w:t>
      </w:r>
      <w:proofErr w:type="spellEnd"/>
      <w:r>
        <w:t xml:space="preserve"> </w:t>
      </w:r>
      <w:proofErr w:type="spellStart"/>
      <w:r>
        <w:t>aussi</w:t>
      </w:r>
      <w:proofErr w:type="spellEnd"/>
      <w:r>
        <w:t xml:space="preserve"> pour </w:t>
      </w:r>
      <w:proofErr w:type="spellStart"/>
      <w:r>
        <w:t>l’intro</w:t>
      </w:r>
      <w:proofErr w:type="spellEnd"/>
      <w:r>
        <w:t xml:space="preserve">. Si </w:t>
      </w:r>
      <w:proofErr w:type="spellStart"/>
      <w:r>
        <w:t>tu</w:t>
      </w:r>
      <w:proofErr w:type="spellEnd"/>
      <w:r>
        <w:t xml:space="preserve"> </w:t>
      </w:r>
      <w:proofErr w:type="spellStart"/>
      <w:r>
        <w:t>souhaites</w:t>
      </w:r>
      <w:proofErr w:type="spellEnd"/>
      <w:r>
        <w:t xml:space="preserve"> faire figurer un “</w:t>
      </w:r>
      <w:proofErr w:type="spellStart"/>
      <w:r>
        <w:t>calendrier</w:t>
      </w:r>
      <w:proofErr w:type="spellEnd"/>
      <w:r>
        <w:t xml:space="preserve">”/planning de stage, </w:t>
      </w:r>
      <w:proofErr w:type="spellStart"/>
      <w:r>
        <w:t>plutot</w:t>
      </w:r>
      <w:proofErr w:type="spellEnd"/>
      <w:r>
        <w:t xml:space="preserve"> que de le </w:t>
      </w:r>
      <w:proofErr w:type="spellStart"/>
      <w:r>
        <w:t>developper</w:t>
      </w:r>
      <w:proofErr w:type="spellEnd"/>
      <w:r>
        <w:t xml:space="preserve"> </w:t>
      </w:r>
      <w:proofErr w:type="spellStart"/>
      <w:r>
        <w:t>en</w:t>
      </w:r>
      <w:proofErr w:type="spellEnd"/>
      <w:r>
        <w:t xml:space="preserve"> intro, </w:t>
      </w:r>
      <w:proofErr w:type="spellStart"/>
      <w:r>
        <w:t>tu</w:t>
      </w:r>
      <w:proofErr w:type="spellEnd"/>
      <w:r>
        <w:t xml:space="preserve"> </w:t>
      </w:r>
      <w:proofErr w:type="spellStart"/>
      <w:r>
        <w:t>peux</w:t>
      </w:r>
      <w:proofErr w:type="spellEnd"/>
      <w:r>
        <w:t xml:space="preserve"> faire un </w:t>
      </w:r>
      <w:proofErr w:type="spellStart"/>
      <w:r w:rsidR="00515914">
        <w:t>schéma</w:t>
      </w:r>
      <w:proofErr w:type="spellEnd"/>
      <w:r>
        <w:t xml:space="preserve"> (à </w:t>
      </w:r>
      <w:proofErr w:type="spellStart"/>
      <w:r>
        <w:t>partir</w:t>
      </w:r>
      <w:proofErr w:type="spellEnd"/>
      <w:r>
        <w:t xml:space="preserve"> de </w:t>
      </w:r>
      <w:proofErr w:type="spellStart"/>
      <w:r>
        <w:t>ce</w:t>
      </w:r>
      <w:proofErr w:type="spellEnd"/>
      <w:r>
        <w:t xml:space="preserve"> que </w:t>
      </w:r>
      <w:proofErr w:type="spellStart"/>
      <w:r>
        <w:t>tu</w:t>
      </w:r>
      <w:proofErr w:type="spellEnd"/>
      <w:r>
        <w:t xml:space="preserve"> as </w:t>
      </w:r>
      <w:proofErr w:type="spellStart"/>
      <w:r>
        <w:t>appris</w:t>
      </w:r>
      <w:proofErr w:type="spellEnd"/>
      <w:r>
        <w:t xml:space="preserve"> à faire </w:t>
      </w:r>
      <w:proofErr w:type="spellStart"/>
      <w:r>
        <w:t>en</w:t>
      </w:r>
      <w:proofErr w:type="spellEnd"/>
      <w:r>
        <w:t xml:space="preserve"> </w:t>
      </w:r>
      <w:proofErr w:type="spellStart"/>
      <w:r>
        <w:t>gestion</w:t>
      </w:r>
      <w:proofErr w:type="spellEnd"/>
      <w:r>
        <w:t xml:space="preserve"> de </w:t>
      </w:r>
      <w:proofErr w:type="spellStart"/>
      <w:r>
        <w:t>projet</w:t>
      </w:r>
      <w:proofErr w:type="spellEnd"/>
      <w:r>
        <w:t xml:space="preserve"> </w:t>
      </w:r>
      <w:proofErr w:type="spellStart"/>
      <w:r>
        <w:t>en</w:t>
      </w:r>
      <w:proofErr w:type="spellEnd"/>
      <w:r>
        <w:t xml:space="preserve"> M1 </w:t>
      </w:r>
      <w:r w:rsidR="00515914">
        <w:t xml:space="preserve">avec F </w:t>
      </w:r>
      <w:proofErr w:type="spellStart"/>
      <w:proofErr w:type="gramStart"/>
      <w:r w:rsidR="00515914">
        <w:t>Dhée</w:t>
      </w:r>
      <w:proofErr w:type="spellEnd"/>
      <w:r w:rsidR="00515914">
        <w:t xml:space="preserve"> </w:t>
      </w:r>
      <w:r>
        <w:t>?</w:t>
      </w:r>
      <w:proofErr w:type="gramEnd"/>
      <w:r>
        <w:t xml:space="preserve">), le </w:t>
      </w:r>
      <w:proofErr w:type="spellStart"/>
      <w:r>
        <w:t>décrire</w:t>
      </w:r>
      <w:proofErr w:type="spellEnd"/>
      <w:r>
        <w:t xml:space="preserve"> de </w:t>
      </w:r>
      <w:proofErr w:type="spellStart"/>
      <w:r>
        <w:t>manière</w:t>
      </w:r>
      <w:proofErr w:type="spellEnd"/>
      <w:r>
        <w:t xml:space="preserve"> </w:t>
      </w:r>
      <w:proofErr w:type="spellStart"/>
      <w:r>
        <w:t>très</w:t>
      </w:r>
      <w:proofErr w:type="spellEnd"/>
      <w:r>
        <w:t xml:space="preserve"> </w:t>
      </w:r>
      <w:proofErr w:type="spellStart"/>
      <w:r>
        <w:t>synthétique</w:t>
      </w:r>
      <w:proofErr w:type="spellEnd"/>
      <w:r>
        <w:t xml:space="preserve"> (1 </w:t>
      </w:r>
      <w:proofErr w:type="spellStart"/>
      <w:r>
        <w:t>paragraphe</w:t>
      </w:r>
      <w:proofErr w:type="spellEnd"/>
      <w:r>
        <w:t xml:space="preserve"> grand maximum), et </w:t>
      </w:r>
      <w:proofErr w:type="spellStart"/>
      <w:r>
        <w:t>develop</w:t>
      </w:r>
      <w:r w:rsidR="00515914">
        <w:t>p</w:t>
      </w:r>
      <w:r>
        <w:t>er</w:t>
      </w:r>
      <w:proofErr w:type="spellEnd"/>
      <w:r>
        <w:t xml:space="preserve"> </w:t>
      </w:r>
      <w:proofErr w:type="spellStart"/>
      <w:r>
        <w:t>ces</w:t>
      </w:r>
      <w:proofErr w:type="spellEnd"/>
      <w:r>
        <w:t xml:space="preserve"> </w:t>
      </w:r>
      <w:proofErr w:type="spellStart"/>
      <w:r>
        <w:t>éléments</w:t>
      </w:r>
      <w:proofErr w:type="spellEnd"/>
      <w:r>
        <w:t xml:space="preserve"> ds la </w:t>
      </w:r>
      <w:proofErr w:type="spellStart"/>
      <w:r>
        <w:t>partie</w:t>
      </w:r>
      <w:proofErr w:type="spellEnd"/>
      <w:r>
        <w:t xml:space="preserve"> 2</w:t>
      </w:r>
    </w:p>
  </w:comment>
  <w:comment w:id="30" w:author="mg" w:date="2021-07-21T19:00:00Z" w:initials="xx">
    <w:p w14:paraId="5AF270AD" w14:textId="5E6142B0" w:rsidR="00E82FB1" w:rsidRDefault="00E82FB1">
      <w:pPr>
        <w:pStyle w:val="Commentaire"/>
      </w:pPr>
      <w:r>
        <w:rPr>
          <w:rStyle w:val="Marquedecommentaire"/>
        </w:rPr>
        <w:annotationRef/>
      </w:r>
      <w:r>
        <w:t>idem</w:t>
      </w:r>
    </w:p>
  </w:comment>
  <w:comment w:id="31" w:author="mg" w:date="2021-07-21T19:00:00Z" w:initials="xx">
    <w:p w14:paraId="544840AA" w14:textId="260124B4" w:rsidR="00E82FB1" w:rsidRDefault="00E82FB1">
      <w:pPr>
        <w:pStyle w:val="Commentaire"/>
      </w:pPr>
      <w:r>
        <w:rPr>
          <w:rStyle w:val="Marquedecommentaire"/>
        </w:rPr>
        <w:annotationRef/>
      </w:r>
      <w:proofErr w:type="spellStart"/>
      <w:r>
        <w:t>Là</w:t>
      </w:r>
      <w:proofErr w:type="spellEnd"/>
      <w:r>
        <w:t xml:space="preserve"> la </w:t>
      </w:r>
      <w:proofErr w:type="spellStart"/>
      <w:r>
        <w:t>personne</w:t>
      </w:r>
      <w:proofErr w:type="spellEnd"/>
      <w:r>
        <w:t xml:space="preserve"> qui </w:t>
      </w:r>
      <w:proofErr w:type="spellStart"/>
      <w:r>
        <w:t>va</w:t>
      </w:r>
      <w:proofErr w:type="spellEnd"/>
      <w:r>
        <w:t xml:space="preserve"> </w:t>
      </w:r>
      <w:proofErr w:type="spellStart"/>
      <w:r>
        <w:t>te</w:t>
      </w:r>
      <w:proofErr w:type="spellEnd"/>
      <w:r>
        <w:t xml:space="preserve"> lire ne </w:t>
      </w:r>
      <w:proofErr w:type="spellStart"/>
      <w:r>
        <w:t>va</w:t>
      </w:r>
      <w:proofErr w:type="spellEnd"/>
      <w:r>
        <w:t xml:space="preserve"> pas </w:t>
      </w:r>
      <w:proofErr w:type="spellStart"/>
      <w:r>
        <w:t>comprendre</w:t>
      </w:r>
      <w:proofErr w:type="spellEnd"/>
      <w:r>
        <w:t xml:space="preserve"> </w:t>
      </w:r>
      <w:proofErr w:type="spellStart"/>
      <w:r>
        <w:t>si</w:t>
      </w:r>
      <w:proofErr w:type="spellEnd"/>
      <w:r>
        <w:t xml:space="preserve"> </w:t>
      </w:r>
      <w:proofErr w:type="spellStart"/>
      <w:r>
        <w:t>tu</w:t>
      </w:r>
      <w:proofErr w:type="spellEnd"/>
      <w:r>
        <w:t xml:space="preserve"> </w:t>
      </w:r>
      <w:proofErr w:type="spellStart"/>
      <w:r>
        <w:t>n’expliques</w:t>
      </w:r>
      <w:proofErr w:type="spellEnd"/>
      <w:r>
        <w:t xml:space="preserve"> pas </w:t>
      </w:r>
      <w:proofErr w:type="spellStart"/>
      <w:r>
        <w:t>d’abord</w:t>
      </w:r>
      <w:proofErr w:type="spellEnd"/>
      <w:r>
        <w:t xml:space="preserve"> </w:t>
      </w:r>
      <w:proofErr w:type="spellStart"/>
      <w:r>
        <w:t>quels</w:t>
      </w:r>
      <w:proofErr w:type="spellEnd"/>
      <w:r>
        <w:t xml:space="preserve"> </w:t>
      </w:r>
      <w:proofErr w:type="spellStart"/>
      <w:r>
        <w:t>sont</w:t>
      </w:r>
      <w:proofErr w:type="spellEnd"/>
      <w:r>
        <w:t xml:space="preserve"> les </w:t>
      </w:r>
      <w:proofErr w:type="spellStart"/>
      <w:r>
        <w:t>enjeux</w:t>
      </w:r>
      <w:proofErr w:type="spellEnd"/>
      <w:r>
        <w:t xml:space="preserve"> de </w:t>
      </w:r>
      <w:proofErr w:type="spellStart"/>
      <w:r>
        <w:t>l’exploration</w:t>
      </w:r>
      <w:proofErr w:type="spellEnd"/>
      <w:r>
        <w:t xml:space="preserve"> de la base AirDNA</w:t>
      </w:r>
    </w:p>
  </w:comment>
  <w:comment w:id="32" w:author="mg" w:date="2021-07-21T20:42:00Z" w:initials="xx">
    <w:p w14:paraId="28424FF5" w14:textId="35914E1E" w:rsidR="00E82FB1" w:rsidRDefault="00E82FB1">
      <w:pPr>
        <w:pStyle w:val="Commentaire"/>
      </w:pPr>
      <w:r>
        <w:rPr>
          <w:rStyle w:val="Marquedecommentaire"/>
        </w:rPr>
        <w:annotationRef/>
      </w:r>
      <w:r>
        <w:t>inutile</w:t>
      </w:r>
    </w:p>
  </w:comment>
  <w:comment w:id="33" w:author="mg" w:date="2021-07-21T20:52:00Z" w:initials="xx">
    <w:p w14:paraId="5F4DE44C" w14:textId="3CE68616" w:rsidR="00E82FB1" w:rsidRDefault="00E82FB1">
      <w:pPr>
        <w:pStyle w:val="Commentaire"/>
      </w:pPr>
      <w:r>
        <w:rPr>
          <w:rStyle w:val="Marquedecommentaire"/>
        </w:rPr>
        <w:annotationRef/>
      </w:r>
      <w:proofErr w:type="spellStart"/>
      <w:r>
        <w:t>Là</w:t>
      </w:r>
      <w:proofErr w:type="spellEnd"/>
      <w:r>
        <w:t xml:space="preserve"> </w:t>
      </w:r>
      <w:proofErr w:type="spellStart"/>
      <w:r>
        <w:t>tu</w:t>
      </w:r>
      <w:proofErr w:type="spellEnd"/>
      <w:r>
        <w:t xml:space="preserve"> </w:t>
      </w:r>
      <w:proofErr w:type="spellStart"/>
      <w:r>
        <w:t>pourrais</w:t>
      </w:r>
      <w:proofErr w:type="spellEnd"/>
      <w:r>
        <w:t xml:space="preserve"> </w:t>
      </w:r>
      <w:proofErr w:type="spellStart"/>
      <w:r w:rsidR="00BA3D7E">
        <w:t>reprendre</w:t>
      </w:r>
      <w:proofErr w:type="spellEnd"/>
      <w:r>
        <w:t xml:space="preserve"> </w:t>
      </w:r>
      <w:proofErr w:type="spellStart"/>
      <w:r>
        <w:t>certaines</w:t>
      </w:r>
      <w:proofErr w:type="spellEnd"/>
      <w:r>
        <w:t xml:space="preserve"> des </w:t>
      </w:r>
      <w:proofErr w:type="spellStart"/>
      <w:r>
        <w:t>références</w:t>
      </w:r>
      <w:proofErr w:type="spellEnd"/>
      <w:r>
        <w:t xml:space="preserve"> </w:t>
      </w:r>
      <w:proofErr w:type="spellStart"/>
      <w:r>
        <w:t>souvent</w:t>
      </w:r>
      <w:proofErr w:type="spellEnd"/>
      <w:r>
        <w:t xml:space="preserve"> </w:t>
      </w:r>
      <w:proofErr w:type="spellStart"/>
      <w:r>
        <w:t>citées</w:t>
      </w:r>
      <w:proofErr w:type="spellEnd"/>
      <w:r>
        <w:t xml:space="preserve"> pendant </w:t>
      </w:r>
      <w:proofErr w:type="spellStart"/>
      <w:r>
        <w:t>l’école</w:t>
      </w:r>
      <w:proofErr w:type="spellEnd"/>
      <w:r>
        <w:t xml:space="preserve"> </w:t>
      </w:r>
      <w:proofErr w:type="spellStart"/>
      <w:r>
        <w:t>d’été</w:t>
      </w:r>
      <w:proofErr w:type="spellEnd"/>
      <w:r>
        <w:t xml:space="preserve"> (par ex Peng, 2011)</w:t>
      </w:r>
    </w:p>
  </w:comment>
  <w:comment w:id="34" w:author="mg" w:date="2021-07-21T20:55:00Z" w:initials="xx">
    <w:p w14:paraId="38629944" w14:textId="062E7726" w:rsidR="00E82FB1" w:rsidRDefault="00E82FB1">
      <w:pPr>
        <w:pStyle w:val="Commentaire"/>
      </w:pPr>
      <w:r>
        <w:rPr>
          <w:rStyle w:val="Marquedecommentaire"/>
        </w:rPr>
        <w:annotationRef/>
      </w:r>
      <w:r>
        <w:t xml:space="preserve">À </w:t>
      </w:r>
      <w:proofErr w:type="spellStart"/>
      <w:r>
        <w:t>mettre</w:t>
      </w:r>
      <w:proofErr w:type="spellEnd"/>
      <w:r>
        <w:t xml:space="preserve"> </w:t>
      </w:r>
      <w:proofErr w:type="spellStart"/>
      <w:r>
        <w:t>en</w:t>
      </w:r>
      <w:proofErr w:type="spellEnd"/>
      <w:r>
        <w:t xml:space="preserve"> </w:t>
      </w:r>
      <w:proofErr w:type="spellStart"/>
      <w:r>
        <w:t>italique</w:t>
      </w:r>
      <w:proofErr w:type="spellEnd"/>
      <w:r>
        <w:t xml:space="preserve"> </w:t>
      </w:r>
      <w:proofErr w:type="spellStart"/>
      <w:r>
        <w:t>quand</w:t>
      </w:r>
      <w:proofErr w:type="spellEnd"/>
      <w:r>
        <w:t xml:space="preserve"> </w:t>
      </w:r>
      <w:proofErr w:type="spellStart"/>
      <w:r>
        <w:t>c’est</w:t>
      </w:r>
      <w:proofErr w:type="spellEnd"/>
      <w:r>
        <w:t xml:space="preserve"> </w:t>
      </w:r>
      <w:proofErr w:type="spellStart"/>
      <w:r>
        <w:t>en</w:t>
      </w:r>
      <w:proofErr w:type="spellEnd"/>
      <w:r>
        <w:t xml:space="preserve"> </w:t>
      </w:r>
      <w:proofErr w:type="spellStart"/>
      <w:r>
        <w:t>anglais</w:t>
      </w:r>
      <w:proofErr w:type="spellEnd"/>
      <w:r>
        <w:t xml:space="preserve">. </w:t>
      </w:r>
      <w:proofErr w:type="spellStart"/>
      <w:r>
        <w:t>Sinon</w:t>
      </w:r>
      <w:proofErr w:type="spellEnd"/>
      <w:r>
        <w:t xml:space="preserve"> </w:t>
      </w:r>
      <w:proofErr w:type="spellStart"/>
      <w:r>
        <w:t>dans</w:t>
      </w:r>
      <w:proofErr w:type="spellEnd"/>
      <w:r>
        <w:t xml:space="preserve"> la </w:t>
      </w:r>
      <w:proofErr w:type="spellStart"/>
      <w:r>
        <w:t>mesure</w:t>
      </w:r>
      <w:proofErr w:type="spellEnd"/>
      <w:r>
        <w:t xml:space="preserve"> du possible </w:t>
      </w:r>
      <w:proofErr w:type="spellStart"/>
      <w:r>
        <w:t>essaie</w:t>
      </w:r>
      <w:proofErr w:type="spellEnd"/>
      <w:r>
        <w:t xml:space="preserve"> </w:t>
      </w:r>
      <w:proofErr w:type="spellStart"/>
      <w:r>
        <w:t>d’utiliser</w:t>
      </w:r>
      <w:proofErr w:type="spellEnd"/>
      <w:r>
        <w:t xml:space="preserve"> les </w:t>
      </w:r>
      <w:proofErr w:type="spellStart"/>
      <w:r>
        <w:t>termes</w:t>
      </w:r>
      <w:proofErr w:type="spellEnd"/>
      <w:r>
        <w:t xml:space="preserve"> </w:t>
      </w:r>
      <w:proofErr w:type="spellStart"/>
      <w:r>
        <w:t>en</w:t>
      </w:r>
      <w:proofErr w:type="spellEnd"/>
      <w:r>
        <w:t xml:space="preserve"> </w:t>
      </w:r>
      <w:proofErr w:type="spellStart"/>
      <w:r>
        <w:t>français</w:t>
      </w:r>
      <w:proofErr w:type="spellEnd"/>
      <w:r>
        <w:t xml:space="preserve"> (code source </w:t>
      </w:r>
      <w:proofErr w:type="spellStart"/>
      <w:r>
        <w:t>ouvert</w:t>
      </w:r>
      <w:proofErr w:type="spellEnd"/>
      <w:r>
        <w:t>)</w:t>
      </w:r>
    </w:p>
  </w:comment>
  <w:comment w:id="35" w:author="mg" w:date="2021-07-21T20:43:00Z" w:initials="xx">
    <w:p w14:paraId="226E9C4F" w14:textId="3FCF7F6E" w:rsidR="00E82FB1" w:rsidRDefault="00E82FB1">
      <w:pPr>
        <w:pStyle w:val="Commentaire"/>
      </w:pPr>
      <w:r>
        <w:rPr>
          <w:rStyle w:val="Marquedecommentaire"/>
        </w:rPr>
        <w:annotationRef/>
      </w:r>
      <w:proofErr w:type="spellStart"/>
      <w:r>
        <w:t>il</w:t>
      </w:r>
      <w:proofErr w:type="spellEnd"/>
      <w:r>
        <w:t xml:space="preserve"> </w:t>
      </w:r>
      <w:proofErr w:type="spellStart"/>
      <w:r>
        <w:t>faudra</w:t>
      </w:r>
      <w:proofErr w:type="spellEnd"/>
      <w:r>
        <w:t xml:space="preserve"> </w:t>
      </w:r>
      <w:proofErr w:type="spellStart"/>
      <w:r>
        <w:t>expliquer</w:t>
      </w:r>
      <w:proofErr w:type="spellEnd"/>
      <w:r>
        <w:t xml:space="preserve"> </w:t>
      </w:r>
      <w:proofErr w:type="spellStart"/>
      <w:r>
        <w:t>ce</w:t>
      </w:r>
      <w:proofErr w:type="spellEnd"/>
      <w:r>
        <w:t xml:space="preserve"> que </w:t>
      </w:r>
      <w:proofErr w:type="spellStart"/>
      <w:r>
        <w:t>veut</w:t>
      </w:r>
      <w:proofErr w:type="spellEnd"/>
      <w:r>
        <w:t xml:space="preserve"> dire “</w:t>
      </w:r>
      <w:proofErr w:type="spellStart"/>
      <w:r>
        <w:t>fichier</w:t>
      </w:r>
      <w:proofErr w:type="spellEnd"/>
      <w:r>
        <w:t xml:space="preserve"> markdown (</w:t>
      </w:r>
      <w:proofErr w:type="spellStart"/>
      <w:r>
        <w:t>en</w:t>
      </w:r>
      <w:proofErr w:type="spellEnd"/>
      <w:r>
        <w:t xml:space="preserve"> </w:t>
      </w:r>
      <w:proofErr w:type="spellStart"/>
      <w:r>
        <w:t>italique</w:t>
      </w:r>
      <w:proofErr w:type="spellEnd"/>
      <w:r>
        <w:t xml:space="preserve">)” </w:t>
      </w:r>
      <w:proofErr w:type="spellStart"/>
      <w:r>
        <w:t>quand</w:t>
      </w:r>
      <w:proofErr w:type="spellEnd"/>
      <w:r>
        <w:t xml:space="preserve"> </w:t>
      </w:r>
      <w:proofErr w:type="spellStart"/>
      <w:r>
        <w:t>ce</w:t>
      </w:r>
      <w:proofErr w:type="spellEnd"/>
      <w:r>
        <w:t xml:space="preserve"> </w:t>
      </w:r>
      <w:proofErr w:type="spellStart"/>
      <w:r>
        <w:t>terme</w:t>
      </w:r>
      <w:proofErr w:type="spellEnd"/>
      <w:r>
        <w:t xml:space="preserve"> </w:t>
      </w:r>
      <w:proofErr w:type="spellStart"/>
      <w:r>
        <w:t>apparaît</w:t>
      </w:r>
      <w:proofErr w:type="spellEnd"/>
      <w:r>
        <w:t xml:space="preserve"> pour la 1ère </w:t>
      </w:r>
      <w:proofErr w:type="spellStart"/>
      <w:r>
        <w:t>fois</w:t>
      </w:r>
      <w:proofErr w:type="spellEnd"/>
      <w:r>
        <w:t xml:space="preserve"> </w:t>
      </w:r>
      <w:proofErr w:type="spellStart"/>
      <w:r>
        <w:t>dans</w:t>
      </w:r>
      <w:proofErr w:type="spellEnd"/>
      <w:r>
        <w:t xml:space="preserve"> le </w:t>
      </w:r>
      <w:proofErr w:type="spellStart"/>
      <w:r>
        <w:t>texte</w:t>
      </w:r>
      <w:proofErr w:type="spellEnd"/>
    </w:p>
  </w:comment>
  <w:comment w:id="36" w:author="mg" w:date="2021-07-21T20:51:00Z" w:initials="xx">
    <w:p w14:paraId="4F1F5B49" w14:textId="73500147" w:rsidR="00E82FB1" w:rsidRDefault="00E82FB1">
      <w:pPr>
        <w:pStyle w:val="Commentaire"/>
      </w:pPr>
      <w:r>
        <w:rPr>
          <w:rStyle w:val="Marquedecommentaire"/>
        </w:rPr>
        <w:annotationRef/>
      </w:r>
      <w:proofErr w:type="spellStart"/>
      <w:r>
        <w:t>si</w:t>
      </w:r>
      <w:proofErr w:type="spellEnd"/>
      <w:r>
        <w:t xml:space="preserve"> </w:t>
      </w:r>
      <w:proofErr w:type="spellStart"/>
      <w:r>
        <w:t>tu</w:t>
      </w:r>
      <w:proofErr w:type="spellEnd"/>
      <w:r>
        <w:t xml:space="preserve"> </w:t>
      </w:r>
      <w:proofErr w:type="spellStart"/>
      <w:r>
        <w:t>mentionnes</w:t>
      </w:r>
      <w:proofErr w:type="spellEnd"/>
      <w:r>
        <w:t xml:space="preserve"> Python </w:t>
      </w:r>
      <w:proofErr w:type="spellStart"/>
      <w:r>
        <w:t>il</w:t>
      </w:r>
      <w:proofErr w:type="spellEnd"/>
      <w:r>
        <w:t xml:space="preserve"> </w:t>
      </w:r>
      <w:proofErr w:type="spellStart"/>
      <w:r>
        <w:t>faudrait</w:t>
      </w:r>
      <w:proofErr w:type="spellEnd"/>
      <w:r>
        <w:t xml:space="preserve"> </w:t>
      </w:r>
      <w:proofErr w:type="spellStart"/>
      <w:r>
        <w:t>expliquer</w:t>
      </w:r>
      <w:proofErr w:type="spellEnd"/>
      <w:r>
        <w:t xml:space="preserve"> un </w:t>
      </w:r>
      <w:proofErr w:type="spellStart"/>
      <w:r>
        <w:t>peu</w:t>
      </w:r>
      <w:proofErr w:type="spellEnd"/>
      <w:r>
        <w:t xml:space="preserve"> </w:t>
      </w:r>
      <w:proofErr w:type="gramStart"/>
      <w:r>
        <w:t>plus :</w:t>
      </w:r>
      <w:proofErr w:type="gramEnd"/>
      <w:r>
        <w:t xml:space="preserve"> </w:t>
      </w:r>
      <w:proofErr w:type="spellStart"/>
      <w:r>
        <w:t>généraliste</w:t>
      </w:r>
      <w:proofErr w:type="spellEnd"/>
      <w:r>
        <w:t xml:space="preserve"> </w:t>
      </w:r>
      <w:proofErr w:type="spellStart"/>
      <w:r>
        <w:t>en</w:t>
      </w:r>
      <w:proofErr w:type="spellEnd"/>
      <w:r>
        <w:t xml:space="preserve"> quoi ? Pas </w:t>
      </w:r>
      <w:proofErr w:type="spellStart"/>
      <w:r>
        <w:t>sûre</w:t>
      </w:r>
      <w:proofErr w:type="spellEnd"/>
      <w:r>
        <w:t xml:space="preserve"> </w:t>
      </w:r>
      <w:proofErr w:type="spellStart"/>
      <w:r>
        <w:t>qu’il</w:t>
      </w:r>
      <w:proofErr w:type="spellEnd"/>
      <w:r>
        <w:t xml:space="preserve"> faille le </w:t>
      </w:r>
      <w:proofErr w:type="spellStart"/>
      <w:r>
        <w:t>mentionner</w:t>
      </w:r>
      <w:proofErr w:type="spellEnd"/>
      <w:r>
        <w:t xml:space="preserve"> </w:t>
      </w:r>
      <w:proofErr w:type="spellStart"/>
      <w:r>
        <w:t>ici</w:t>
      </w:r>
      <w:proofErr w:type="spellEnd"/>
      <w:r>
        <w:t>.</w:t>
      </w:r>
    </w:p>
  </w:comment>
  <w:comment w:id="37" w:author="mg" w:date="2021-07-21T21:10:00Z" w:initials="xx">
    <w:p w14:paraId="69EF80E3" w14:textId="1C3D2B2B" w:rsidR="00E82FB1" w:rsidRDefault="00E82FB1">
      <w:pPr>
        <w:pStyle w:val="Commentaire"/>
      </w:pPr>
      <w:r>
        <w:rPr>
          <w:rStyle w:val="Marquedecommentaire"/>
        </w:rPr>
        <w:annotationRef/>
      </w:r>
      <w:proofErr w:type="spellStart"/>
      <w:r>
        <w:t>Préciser</w:t>
      </w:r>
      <w:proofErr w:type="spellEnd"/>
      <w:r>
        <w:t xml:space="preserve"> </w:t>
      </w:r>
      <w:proofErr w:type="spellStart"/>
      <w:r>
        <w:t>quelles</w:t>
      </w:r>
      <w:proofErr w:type="spellEnd"/>
      <w:r>
        <w:t xml:space="preserve"> </w:t>
      </w:r>
      <w:proofErr w:type="spellStart"/>
      <w:proofErr w:type="gramStart"/>
      <w:r>
        <w:t>étapes</w:t>
      </w:r>
      <w:proofErr w:type="spellEnd"/>
      <w:r>
        <w:t xml:space="preserve"> :</w:t>
      </w:r>
      <w:proofErr w:type="gramEnd"/>
      <w:r>
        <w:t xml:space="preserve"> de … à … </w:t>
      </w:r>
      <w:proofErr w:type="spellStart"/>
      <w:r>
        <w:t>en</w:t>
      </w:r>
      <w:proofErr w:type="spellEnd"/>
      <w:r>
        <w:t xml:space="preserve"> passant par… (</w:t>
      </w:r>
      <w:proofErr w:type="spellStart"/>
      <w:r>
        <w:t>cela</w:t>
      </w:r>
      <w:proofErr w:type="spellEnd"/>
      <w:r>
        <w:t xml:space="preserve"> </w:t>
      </w:r>
      <w:proofErr w:type="spellStart"/>
      <w:r>
        <w:t>aiderait</w:t>
      </w:r>
      <w:proofErr w:type="spellEnd"/>
      <w:r>
        <w:t xml:space="preserve"> à </w:t>
      </w:r>
      <w:proofErr w:type="spellStart"/>
      <w:r>
        <w:t>rendre</w:t>
      </w:r>
      <w:proofErr w:type="spellEnd"/>
      <w:r>
        <w:t xml:space="preserve"> </w:t>
      </w:r>
      <w:proofErr w:type="spellStart"/>
      <w:r>
        <w:t>ça</w:t>
      </w:r>
      <w:proofErr w:type="spellEnd"/>
      <w:r>
        <w:t xml:space="preserve"> plus </w:t>
      </w:r>
      <w:proofErr w:type="spellStart"/>
      <w:r>
        <w:t>concret</w:t>
      </w:r>
      <w:proofErr w:type="spellEnd"/>
      <w:r>
        <w:t xml:space="preserve"> pour </w:t>
      </w:r>
      <w:proofErr w:type="spellStart"/>
      <w:r>
        <w:t>celles</w:t>
      </w:r>
      <w:proofErr w:type="spellEnd"/>
      <w:r>
        <w:t xml:space="preserve"> et </w:t>
      </w:r>
      <w:proofErr w:type="spellStart"/>
      <w:r>
        <w:t>ceux</w:t>
      </w:r>
      <w:proofErr w:type="spellEnd"/>
      <w:r>
        <w:t xml:space="preserve"> qui ne </w:t>
      </w:r>
      <w:proofErr w:type="spellStart"/>
      <w:r>
        <w:t>connaissent</w:t>
      </w:r>
      <w:proofErr w:type="spellEnd"/>
      <w:r>
        <w:t xml:space="preserve"> pas </w:t>
      </w:r>
      <w:proofErr w:type="spellStart"/>
      <w:r>
        <w:t>bien</w:t>
      </w:r>
      <w:proofErr w:type="spellEnd"/>
      <w:r w:rsidR="00515914">
        <w:t xml:space="preserve"> R</w:t>
      </w:r>
      <w:r>
        <w:t>)</w:t>
      </w:r>
    </w:p>
  </w:comment>
  <w:comment w:id="38" w:author="mg" w:date="2021-07-21T21:21:00Z" w:initials="xx">
    <w:p w14:paraId="7218FF5B" w14:textId="0E4B1D19" w:rsidR="00E82FB1" w:rsidRDefault="00E82FB1">
      <w:pPr>
        <w:pStyle w:val="Commentaire"/>
      </w:pPr>
      <w:r>
        <w:rPr>
          <w:rStyle w:val="Marquedecommentaire"/>
        </w:rPr>
        <w:annotationRef/>
      </w:r>
      <w:r>
        <w:t xml:space="preserve">Bien, à </w:t>
      </w:r>
      <w:proofErr w:type="spellStart"/>
      <w:r>
        <w:t>insérer</w:t>
      </w:r>
      <w:proofErr w:type="spellEnd"/>
      <w:r>
        <w:t xml:space="preserve"> </w:t>
      </w:r>
      <w:proofErr w:type="spellStart"/>
      <w:r>
        <w:t>quand</w:t>
      </w:r>
      <w:proofErr w:type="spellEnd"/>
      <w:r>
        <w:t xml:space="preserve"> </w:t>
      </w:r>
      <w:proofErr w:type="spellStart"/>
      <w:r w:rsidR="00515914">
        <w:t>tu</w:t>
      </w:r>
      <w:proofErr w:type="spellEnd"/>
      <w:r w:rsidR="00515914">
        <w:t xml:space="preserve"> commences</w:t>
      </w:r>
      <w:r>
        <w:t xml:space="preserve"> à </w:t>
      </w:r>
      <w:proofErr w:type="spellStart"/>
      <w:r>
        <w:t>parler</w:t>
      </w:r>
      <w:proofErr w:type="spellEnd"/>
      <w:r>
        <w:t xml:space="preserve"> de markdown (et </w:t>
      </w:r>
      <w:proofErr w:type="spellStart"/>
      <w:r w:rsidR="00515914">
        <w:t>tu</w:t>
      </w:r>
      <w:proofErr w:type="spellEnd"/>
      <w:r w:rsidR="00515914">
        <w:t xml:space="preserve"> </w:t>
      </w:r>
      <w:proofErr w:type="spellStart"/>
      <w:r w:rsidR="00515914">
        <w:t>pourras</w:t>
      </w:r>
      <w:proofErr w:type="spellEnd"/>
      <w:r>
        <w:t xml:space="preserve"> </w:t>
      </w:r>
      <w:proofErr w:type="spellStart"/>
      <w:r>
        <w:t>mettre</w:t>
      </w:r>
      <w:proofErr w:type="spellEnd"/>
      <w:r>
        <w:t xml:space="preserve"> </w:t>
      </w:r>
      <w:proofErr w:type="spellStart"/>
      <w:r>
        <w:t>qqs</w:t>
      </w:r>
      <w:proofErr w:type="spellEnd"/>
      <w:r>
        <w:t xml:space="preserve"> </w:t>
      </w:r>
      <w:proofErr w:type="spellStart"/>
      <w:r>
        <w:t>extraits</w:t>
      </w:r>
      <w:proofErr w:type="spellEnd"/>
      <w:r>
        <w:t xml:space="preserve"> </w:t>
      </w:r>
      <w:proofErr w:type="spellStart"/>
      <w:r>
        <w:t>en</w:t>
      </w:r>
      <w:proofErr w:type="spellEnd"/>
      <w:r>
        <w:t xml:space="preserve"> </w:t>
      </w:r>
      <w:proofErr w:type="spellStart"/>
      <w:r>
        <w:t>annexe</w:t>
      </w:r>
      <w:proofErr w:type="spellEnd"/>
      <w:r>
        <w:t>)</w:t>
      </w:r>
    </w:p>
  </w:comment>
  <w:comment w:id="39" w:author="mg" w:date="2021-07-21T21:22:00Z" w:initials="xx">
    <w:p w14:paraId="327BAC51" w14:textId="3FAF60DC" w:rsidR="00E82FB1" w:rsidRDefault="00E82FB1">
      <w:pPr>
        <w:pStyle w:val="Commentaire"/>
      </w:pPr>
      <w:r>
        <w:rPr>
          <w:rStyle w:val="Marquedecommentaire"/>
        </w:rPr>
        <w:annotationRef/>
      </w:r>
      <w:r>
        <w:t xml:space="preserve">Plus technique, </w:t>
      </w:r>
      <w:proofErr w:type="spellStart"/>
      <w:r>
        <w:t>moins</w:t>
      </w:r>
      <w:proofErr w:type="spellEnd"/>
      <w:r>
        <w:t xml:space="preserve"> important </w:t>
      </w:r>
      <w:proofErr w:type="spellStart"/>
      <w:proofErr w:type="gramStart"/>
      <w:r>
        <w:t>ici</w:t>
      </w:r>
      <w:proofErr w:type="spellEnd"/>
      <w:r>
        <w:t xml:space="preserve"> :</w:t>
      </w:r>
      <w:proofErr w:type="gramEnd"/>
      <w:r>
        <w:t xml:space="preserve"> </w:t>
      </w:r>
      <w:proofErr w:type="spellStart"/>
      <w:r w:rsidR="00515914">
        <w:t>tu</w:t>
      </w:r>
      <w:proofErr w:type="spellEnd"/>
      <w:r w:rsidR="00515914">
        <w:t xml:space="preserve"> le </w:t>
      </w:r>
      <w:proofErr w:type="spellStart"/>
      <w:r w:rsidR="00515914">
        <w:t>préciseras</w:t>
      </w:r>
      <w:proofErr w:type="spellEnd"/>
      <w:r w:rsidR="00515914">
        <w:t xml:space="preserve"> </w:t>
      </w:r>
      <w:proofErr w:type="spellStart"/>
      <w:r w:rsidR="00515914">
        <w:t>quand</w:t>
      </w:r>
      <w:proofErr w:type="spellEnd"/>
      <w:r w:rsidR="00515914">
        <w:t xml:space="preserve"> </w:t>
      </w:r>
      <w:proofErr w:type="spellStart"/>
      <w:r w:rsidR="00515914">
        <w:t>tu</w:t>
      </w:r>
      <w:proofErr w:type="spellEnd"/>
      <w:r w:rsidR="00515914">
        <w:t xml:space="preserve"> </w:t>
      </w:r>
      <w:proofErr w:type="spellStart"/>
      <w:r w:rsidR="00515914">
        <w:t>présenteras</w:t>
      </w:r>
      <w:proofErr w:type="spellEnd"/>
      <w:r>
        <w:t xml:space="preserve"> la conception des fiches et du site</w:t>
      </w:r>
    </w:p>
  </w:comment>
  <w:comment w:id="40" w:author="mg" w:date="2021-07-21T21:23:00Z" w:initials="xx">
    <w:p w14:paraId="325A9745" w14:textId="5B050243" w:rsidR="00E82FB1" w:rsidRDefault="00E82FB1">
      <w:pPr>
        <w:pStyle w:val="Commentaire"/>
      </w:pPr>
      <w:r>
        <w:rPr>
          <w:rStyle w:val="Marquedecommentaire"/>
        </w:rPr>
        <w:annotationRef/>
      </w:r>
      <w:proofErr w:type="spellStart"/>
      <w:r w:rsidR="00515914">
        <w:t>Tu</w:t>
      </w:r>
      <w:proofErr w:type="spellEnd"/>
      <w:r w:rsidR="00515914">
        <w:t xml:space="preserve"> </w:t>
      </w:r>
      <w:proofErr w:type="spellStart"/>
      <w:r w:rsidR="00515914">
        <w:t>pourrais</w:t>
      </w:r>
      <w:proofErr w:type="spellEnd"/>
      <w:r>
        <w:t xml:space="preserve"> </w:t>
      </w:r>
      <w:proofErr w:type="spellStart"/>
      <w:r>
        <w:t>reprendre</w:t>
      </w:r>
      <w:proofErr w:type="spellEnd"/>
      <w:r>
        <w:t xml:space="preserve"> le schema de Peng sur les </w:t>
      </w:r>
      <w:proofErr w:type="spellStart"/>
      <w:r>
        <w:t>différents</w:t>
      </w:r>
      <w:proofErr w:type="spellEnd"/>
      <w:r>
        <w:t xml:space="preserve"> </w:t>
      </w:r>
      <w:proofErr w:type="spellStart"/>
      <w:r>
        <w:t>degrés</w:t>
      </w:r>
      <w:proofErr w:type="spellEnd"/>
      <w:r>
        <w:t xml:space="preserve"> de </w:t>
      </w:r>
      <w:proofErr w:type="spellStart"/>
      <w:r>
        <w:t>reproductibilité</w:t>
      </w:r>
      <w:proofErr w:type="spellEnd"/>
      <w:r w:rsidR="00515914">
        <w:t xml:space="preserve"> (</w:t>
      </w:r>
      <w:proofErr w:type="spellStart"/>
      <w:r w:rsidR="00515914">
        <w:t>spectre</w:t>
      </w:r>
      <w:proofErr w:type="spellEnd"/>
      <w:r w:rsidR="00515914">
        <w:t xml:space="preserve"> de </w:t>
      </w:r>
      <w:proofErr w:type="spellStart"/>
      <w:r w:rsidR="00515914">
        <w:t>reproductibilité</w:t>
      </w:r>
      <w:proofErr w:type="spellEnd"/>
      <w:r w:rsidR="00515914">
        <w:t xml:space="preserve">), qui </w:t>
      </w:r>
      <w:proofErr w:type="spellStart"/>
      <w:r w:rsidR="00515914">
        <w:t>prend</w:t>
      </w:r>
      <w:proofErr w:type="spellEnd"/>
      <w:r w:rsidR="00515914">
        <w:t xml:space="preserve"> </w:t>
      </w:r>
      <w:proofErr w:type="spellStart"/>
      <w:r w:rsidR="00515914">
        <w:t>en</w:t>
      </w:r>
      <w:proofErr w:type="spellEnd"/>
      <w:r w:rsidR="00515914">
        <w:t xml:space="preserve"> </w:t>
      </w:r>
      <w:proofErr w:type="spellStart"/>
      <w:r w:rsidR="00515914">
        <w:t>compte</w:t>
      </w:r>
      <w:proofErr w:type="spellEnd"/>
      <w:r w:rsidR="00515914">
        <w:t xml:space="preserve"> </w:t>
      </w:r>
      <w:proofErr w:type="spellStart"/>
      <w:r w:rsidR="00515914">
        <w:t>ces</w:t>
      </w:r>
      <w:proofErr w:type="spellEnd"/>
      <w:r w:rsidR="00515914">
        <w:t xml:space="preserve"> </w:t>
      </w:r>
      <w:proofErr w:type="spellStart"/>
      <w:r w:rsidR="00515914">
        <w:t>différents</w:t>
      </w:r>
      <w:proofErr w:type="spellEnd"/>
      <w:r w:rsidR="00515914">
        <w:t xml:space="preserve"> </w:t>
      </w:r>
      <w:proofErr w:type="spellStart"/>
      <w:r w:rsidR="00515914">
        <w:t>cas</w:t>
      </w:r>
      <w:proofErr w:type="spellEnd"/>
      <w:r w:rsidR="00515914">
        <w:t xml:space="preserve"> de figure (avec </w:t>
      </w:r>
      <w:proofErr w:type="spellStart"/>
      <w:r w:rsidR="00515914">
        <w:t>ou</w:t>
      </w:r>
      <w:proofErr w:type="spellEnd"/>
      <w:r w:rsidR="00515914">
        <w:t xml:space="preserve"> sans </w:t>
      </w:r>
      <w:proofErr w:type="gramStart"/>
      <w:r w:rsidR="00515914">
        <w:t>code ?</w:t>
      </w:r>
      <w:proofErr w:type="gramEnd"/>
      <w:r w:rsidR="00515914">
        <w:t xml:space="preserve"> avec </w:t>
      </w:r>
      <w:proofErr w:type="spellStart"/>
      <w:r w:rsidR="00515914">
        <w:t>ou</w:t>
      </w:r>
      <w:proofErr w:type="spellEnd"/>
      <w:r w:rsidR="00515914">
        <w:t xml:space="preserve"> sans les </w:t>
      </w:r>
      <w:proofErr w:type="spellStart"/>
      <w:r w:rsidR="00515914">
        <w:t>données</w:t>
      </w:r>
      <w:proofErr w:type="spellEnd"/>
      <w:r w:rsidR="00515914">
        <w:t xml:space="preserve"> ?)</w:t>
      </w:r>
    </w:p>
  </w:comment>
  <w:comment w:id="41" w:author="mg" w:date="2021-07-22T11:57:00Z" w:initials="xx">
    <w:p w14:paraId="7D90A833" w14:textId="79459C47" w:rsidR="00213C74" w:rsidRDefault="00213C74">
      <w:pPr>
        <w:pStyle w:val="Commentaire"/>
      </w:pPr>
      <w:r>
        <w:rPr>
          <w:rStyle w:val="Marquedecommentaire"/>
        </w:rPr>
        <w:annotationRef/>
      </w:r>
      <w:proofErr w:type="spellStart"/>
      <w:r>
        <w:t>Whisdom</w:t>
      </w:r>
      <w:proofErr w:type="spellEnd"/>
      <w:r>
        <w:t xml:space="preserve"> (nouveau nom)</w:t>
      </w:r>
    </w:p>
  </w:comment>
  <w:comment w:id="68" w:author="mg" w:date="2021-07-22T15:55:00Z" w:initials="xx">
    <w:p w14:paraId="4A6749D4" w14:textId="66A606FC" w:rsidR="00A501CD" w:rsidRDefault="00A501CD">
      <w:pPr>
        <w:pStyle w:val="Commentaire"/>
      </w:pPr>
      <w:r>
        <w:rPr>
          <w:rStyle w:val="Marquedecommentaire"/>
        </w:rPr>
        <w:annotationRef/>
      </w:r>
      <w:proofErr w:type="spellStart"/>
      <w:r>
        <w:t>Cela</w:t>
      </w:r>
      <w:proofErr w:type="spellEnd"/>
      <w:r>
        <w:t xml:space="preserve"> ne me </w:t>
      </w:r>
      <w:proofErr w:type="spellStart"/>
      <w:r>
        <w:t>semble</w:t>
      </w:r>
      <w:proofErr w:type="spellEnd"/>
      <w:r>
        <w:t xml:space="preserve"> pas </w:t>
      </w:r>
      <w:proofErr w:type="spellStart"/>
      <w:r>
        <w:t>très</w:t>
      </w:r>
      <w:proofErr w:type="spellEnd"/>
      <w:r>
        <w:t xml:space="preserve"> utile </w:t>
      </w:r>
      <w:proofErr w:type="spellStart"/>
      <w:proofErr w:type="gramStart"/>
      <w:r>
        <w:t>ici</w:t>
      </w:r>
      <w:proofErr w:type="spellEnd"/>
      <w:r>
        <w:t xml:space="preserve"> :</w:t>
      </w:r>
      <w:proofErr w:type="gramEnd"/>
      <w:r>
        <w:t xml:space="preserve"> </w:t>
      </w:r>
      <w:proofErr w:type="spellStart"/>
      <w:r>
        <w:t>tu</w:t>
      </w:r>
      <w:proofErr w:type="spellEnd"/>
      <w:r>
        <w:t xml:space="preserve"> </w:t>
      </w:r>
      <w:proofErr w:type="spellStart"/>
      <w:r>
        <w:t>pourras</w:t>
      </w:r>
      <w:proofErr w:type="spellEnd"/>
      <w:r>
        <w:t xml:space="preserve"> </w:t>
      </w:r>
      <w:proofErr w:type="spellStart"/>
      <w:r>
        <w:t>évoquer</w:t>
      </w:r>
      <w:proofErr w:type="spellEnd"/>
      <w:r>
        <w:t xml:space="preserve"> </w:t>
      </w:r>
      <w:proofErr w:type="spellStart"/>
      <w:r>
        <w:t>ces</w:t>
      </w:r>
      <w:proofErr w:type="spellEnd"/>
      <w:r>
        <w:t xml:space="preserve"> </w:t>
      </w:r>
      <w:proofErr w:type="spellStart"/>
      <w:r>
        <w:t>éléments</w:t>
      </w:r>
      <w:proofErr w:type="spellEnd"/>
      <w:r>
        <w:t xml:space="preserve"> sur les </w:t>
      </w:r>
      <w:proofErr w:type="spellStart"/>
      <w:r>
        <w:t>données</w:t>
      </w:r>
      <w:proofErr w:type="spellEnd"/>
      <w:r>
        <w:t xml:space="preserve"> (sans que </w:t>
      </w:r>
      <w:proofErr w:type="spellStart"/>
      <w:r>
        <w:t>ce</w:t>
      </w:r>
      <w:proofErr w:type="spellEnd"/>
      <w:r>
        <w:t xml:space="preserve"> </w:t>
      </w:r>
      <w:proofErr w:type="spellStart"/>
      <w:r>
        <w:t>soit</w:t>
      </w:r>
      <w:proofErr w:type="spellEnd"/>
      <w:r>
        <w:t xml:space="preserve"> necessaire </w:t>
      </w:r>
      <w:proofErr w:type="spellStart"/>
      <w:r>
        <w:t>d’évoquer</w:t>
      </w:r>
      <w:proofErr w:type="spellEnd"/>
      <w:r>
        <w:t xml:space="preserve"> les </w:t>
      </w:r>
      <w:proofErr w:type="spellStart"/>
      <w:r>
        <w:t>infographies</w:t>
      </w:r>
      <w:proofErr w:type="spellEnd"/>
      <w:r>
        <w:t xml:space="preserve">) </w:t>
      </w:r>
      <w:proofErr w:type="spellStart"/>
      <w:r>
        <w:t>quand</w:t>
      </w:r>
      <w:proofErr w:type="spellEnd"/>
      <w:r>
        <w:t xml:space="preserve"> </w:t>
      </w:r>
      <w:proofErr w:type="spellStart"/>
      <w:r>
        <w:t>tu</w:t>
      </w:r>
      <w:proofErr w:type="spellEnd"/>
      <w:r>
        <w:t xml:space="preserve"> </w:t>
      </w:r>
      <w:proofErr w:type="spellStart"/>
      <w:r>
        <w:t>parleras</w:t>
      </w:r>
      <w:proofErr w:type="spellEnd"/>
      <w:r>
        <w:t xml:space="preserve"> des </w:t>
      </w:r>
      <w:proofErr w:type="spellStart"/>
      <w:r>
        <w:t>différentes</w:t>
      </w:r>
      <w:proofErr w:type="spellEnd"/>
      <w:r>
        <w:t xml:space="preserve"> sources de </w:t>
      </w:r>
      <w:proofErr w:type="spellStart"/>
      <w:r>
        <w:t>données</w:t>
      </w:r>
      <w:proofErr w:type="spellEnd"/>
      <w:r>
        <w:t xml:space="preserve"> </w:t>
      </w:r>
      <w:proofErr w:type="spellStart"/>
      <w:r>
        <w:t>permettant</w:t>
      </w:r>
      <w:proofErr w:type="spellEnd"/>
      <w:r>
        <w:t xml:space="preserve"> de </w:t>
      </w:r>
      <w:proofErr w:type="spellStart"/>
      <w:r>
        <w:t>travailler</w:t>
      </w:r>
      <w:proofErr w:type="spellEnd"/>
      <w:r>
        <w:t xml:space="preserve"> sur les locations </w:t>
      </w:r>
      <w:proofErr w:type="spellStart"/>
      <w:r>
        <w:t>saisonnières</w:t>
      </w:r>
      <w:proofErr w:type="spellEnd"/>
      <w:r>
        <w:t xml:space="preserve"> et de </w:t>
      </w:r>
      <w:proofErr w:type="spellStart"/>
      <w:r>
        <w:t>l’usage</w:t>
      </w:r>
      <w:proofErr w:type="spellEnd"/>
      <w:r>
        <w:t xml:space="preserve"> </w:t>
      </w:r>
      <w:proofErr w:type="spellStart"/>
      <w:r>
        <w:t>d’AirDNA</w:t>
      </w:r>
      <w:proofErr w:type="spellEnd"/>
      <w:r>
        <w:t xml:space="preserve"> </w:t>
      </w:r>
      <w:proofErr w:type="spellStart"/>
      <w:r>
        <w:t>dans</w:t>
      </w:r>
      <w:proofErr w:type="spellEnd"/>
      <w:r>
        <w:t xml:space="preserve"> les </w:t>
      </w:r>
      <w:proofErr w:type="spellStart"/>
      <w:r>
        <w:t>travaux</w:t>
      </w:r>
      <w:proofErr w:type="spellEnd"/>
      <w:r>
        <w:t xml:space="preserve"> </w:t>
      </w:r>
      <w:proofErr w:type="spellStart"/>
      <w:r>
        <w:t>scientifiques</w:t>
      </w:r>
      <w:proofErr w:type="spellEnd"/>
    </w:p>
  </w:comment>
  <w:comment w:id="69" w:author="mg" w:date="2021-07-22T16:04:00Z" w:initials="xx">
    <w:p w14:paraId="24C390E4" w14:textId="396059F7" w:rsidR="00AF024E" w:rsidRDefault="00AF024E">
      <w:pPr>
        <w:pStyle w:val="Commentaire"/>
      </w:pPr>
      <w:r>
        <w:rPr>
          <w:rStyle w:val="Marquedecommentaire"/>
        </w:rPr>
        <w:annotationRef/>
      </w:r>
      <w:r>
        <w:t xml:space="preserve">Si </w:t>
      </w:r>
      <w:proofErr w:type="spellStart"/>
      <w:r>
        <w:t>tu</w:t>
      </w:r>
      <w:proofErr w:type="spellEnd"/>
      <w:r>
        <w:t xml:space="preserve"> as </w:t>
      </w:r>
      <w:proofErr w:type="spellStart"/>
      <w:r>
        <w:t>d’abord</w:t>
      </w:r>
      <w:proofErr w:type="spellEnd"/>
      <w:r>
        <w:t xml:space="preserve"> des </w:t>
      </w:r>
      <w:proofErr w:type="spellStart"/>
      <w:r>
        <w:t>chiffres</w:t>
      </w:r>
      <w:proofErr w:type="spellEnd"/>
      <w:r>
        <w:t xml:space="preserve"> sur </w:t>
      </w:r>
      <w:proofErr w:type="spellStart"/>
      <w:r>
        <w:t>l’évolution</w:t>
      </w:r>
      <w:proofErr w:type="spellEnd"/>
      <w:r>
        <w:t xml:space="preserve"> du </w:t>
      </w:r>
      <w:proofErr w:type="spellStart"/>
      <w:r>
        <w:t>nombre</w:t>
      </w:r>
      <w:proofErr w:type="spellEnd"/>
      <w:r>
        <w:t xml:space="preserve"> </w:t>
      </w:r>
      <w:proofErr w:type="spellStart"/>
      <w:r>
        <w:t>d’annonces</w:t>
      </w:r>
      <w:proofErr w:type="spellEnd"/>
      <w:r>
        <w:t xml:space="preserve"> </w:t>
      </w:r>
      <w:proofErr w:type="spellStart"/>
      <w:r>
        <w:t>depuis</w:t>
      </w:r>
      <w:proofErr w:type="spellEnd"/>
      <w:r>
        <w:t xml:space="preserve"> 10 </w:t>
      </w:r>
      <w:proofErr w:type="spellStart"/>
      <w:r>
        <w:t>ans</w:t>
      </w:r>
      <w:proofErr w:type="spellEnd"/>
      <w:r>
        <w:t xml:space="preserve"> </w:t>
      </w:r>
      <w:proofErr w:type="spellStart"/>
      <w:r>
        <w:t>ce</w:t>
      </w:r>
      <w:proofErr w:type="spellEnd"/>
      <w:r>
        <w:t xml:space="preserve"> </w:t>
      </w:r>
      <w:proofErr w:type="spellStart"/>
      <w:r>
        <w:t>serait</w:t>
      </w:r>
      <w:proofErr w:type="spellEnd"/>
      <w:r>
        <w:t xml:space="preserve"> </w:t>
      </w:r>
      <w:proofErr w:type="spellStart"/>
      <w:r>
        <w:t>bien</w:t>
      </w:r>
      <w:proofErr w:type="spellEnd"/>
      <w:r>
        <w:t xml:space="preserve"> de commencer par </w:t>
      </w:r>
      <w:proofErr w:type="spellStart"/>
      <w:r>
        <w:t>là</w:t>
      </w:r>
      <w:proofErr w:type="spellEnd"/>
      <w:r>
        <w:t xml:space="preserve"> </w:t>
      </w:r>
    </w:p>
  </w:comment>
  <w:comment w:id="70" w:author="mg" w:date="2021-07-22T16:06:00Z" w:initials="xx">
    <w:p w14:paraId="40682C6D" w14:textId="7B484B7C" w:rsidR="00AF024E" w:rsidRDefault="00AF024E">
      <w:pPr>
        <w:pStyle w:val="Commentaire"/>
      </w:pPr>
      <w:r>
        <w:rPr>
          <w:rStyle w:val="Marquedecommentaire"/>
        </w:rPr>
        <w:annotationRef/>
      </w:r>
      <w:r>
        <w:t xml:space="preserve">Points forts pour </w:t>
      </w:r>
      <w:proofErr w:type="gramStart"/>
      <w:r>
        <w:t>qui ?</w:t>
      </w:r>
      <w:proofErr w:type="gramEnd"/>
      <w:r>
        <w:t xml:space="preserve"> Pour les </w:t>
      </w:r>
      <w:proofErr w:type="spellStart"/>
      <w:r>
        <w:t>visiteurs</w:t>
      </w:r>
      <w:proofErr w:type="spellEnd"/>
      <w:r>
        <w:t xml:space="preserve"> par rapport aux </w:t>
      </w:r>
      <w:proofErr w:type="spellStart"/>
      <w:r>
        <w:t>formes</w:t>
      </w:r>
      <w:proofErr w:type="spellEnd"/>
      <w:r>
        <w:t xml:space="preserve"> </w:t>
      </w:r>
      <w:proofErr w:type="spellStart"/>
      <w:r>
        <w:t>classiques</w:t>
      </w:r>
      <w:proofErr w:type="spellEnd"/>
      <w:r>
        <w:t xml:space="preserve"> </w:t>
      </w:r>
      <w:proofErr w:type="spellStart"/>
      <w:r>
        <w:t>d’héerbgement</w:t>
      </w:r>
      <w:proofErr w:type="spellEnd"/>
      <w:r>
        <w:t xml:space="preserve"> </w:t>
      </w:r>
      <w:proofErr w:type="spellStart"/>
      <w:r>
        <w:t>touristique</w:t>
      </w:r>
      <w:proofErr w:type="spellEnd"/>
      <w:r>
        <w:t xml:space="preserve"> ? Pour les </w:t>
      </w:r>
      <w:proofErr w:type="spellStart"/>
      <w:r>
        <w:t>propriétaires</w:t>
      </w:r>
      <w:proofErr w:type="spellEnd"/>
      <w:r>
        <w:t xml:space="preserve"> qui </w:t>
      </w:r>
      <w:proofErr w:type="spellStart"/>
      <w:r>
        <w:t>mettent</w:t>
      </w:r>
      <w:proofErr w:type="spellEnd"/>
      <w:r>
        <w:t xml:space="preserve"> </w:t>
      </w:r>
      <w:proofErr w:type="spellStart"/>
      <w:r>
        <w:t>en</w:t>
      </w:r>
      <w:proofErr w:type="spellEnd"/>
      <w:r>
        <w:t xml:space="preserve"> location, par rapport aux locations longue </w:t>
      </w:r>
      <w:proofErr w:type="spellStart"/>
      <w:r>
        <w:t>durée</w:t>
      </w:r>
      <w:proofErr w:type="spellEnd"/>
      <w:r>
        <w:t xml:space="preserve"> par </w:t>
      </w:r>
      <w:proofErr w:type="gramStart"/>
      <w:r>
        <w:t>ex ?</w:t>
      </w:r>
      <w:proofErr w:type="gramEnd"/>
      <w:r>
        <w:t xml:space="preserve"> </w:t>
      </w:r>
      <w:proofErr w:type="spellStart"/>
      <w:r>
        <w:t>il</w:t>
      </w:r>
      <w:proofErr w:type="spellEnd"/>
      <w:r>
        <w:t xml:space="preserve"> </w:t>
      </w:r>
      <w:proofErr w:type="spellStart"/>
      <w:r>
        <w:t>faudrait</w:t>
      </w:r>
      <w:proofErr w:type="spellEnd"/>
      <w:r>
        <w:t xml:space="preserve"> </w:t>
      </w:r>
      <w:proofErr w:type="spellStart"/>
      <w:r>
        <w:t>mieux</w:t>
      </w:r>
      <w:proofErr w:type="spellEnd"/>
      <w:r>
        <w:t xml:space="preserve"> </w:t>
      </w:r>
      <w:proofErr w:type="spellStart"/>
      <w:r>
        <w:t>distinguer</w:t>
      </w:r>
      <w:proofErr w:type="spellEnd"/>
      <w:r>
        <w:t xml:space="preserve"> </w:t>
      </w:r>
      <w:proofErr w:type="spellStart"/>
      <w:r>
        <w:t>cette</w:t>
      </w:r>
      <w:proofErr w:type="spellEnd"/>
      <w:r>
        <w:t xml:space="preserve"> revue des points forts </w:t>
      </w:r>
      <w:proofErr w:type="spellStart"/>
      <w:r>
        <w:t>selon</w:t>
      </w:r>
      <w:proofErr w:type="spellEnd"/>
      <w:r>
        <w:t xml:space="preserve"> le point de </w:t>
      </w:r>
      <w:proofErr w:type="spellStart"/>
      <w:r>
        <w:t>vue</w:t>
      </w:r>
      <w:proofErr w:type="spellEnd"/>
      <w:r>
        <w:t xml:space="preserve"> de la “</w:t>
      </w:r>
      <w:proofErr w:type="spellStart"/>
      <w:r>
        <w:t>demande</w:t>
      </w:r>
      <w:proofErr w:type="spellEnd"/>
      <w:r>
        <w:t xml:space="preserve">” </w:t>
      </w:r>
      <w:proofErr w:type="spellStart"/>
      <w:r>
        <w:t>ou</w:t>
      </w:r>
      <w:proofErr w:type="spellEnd"/>
      <w:r>
        <w:t xml:space="preserve"> de l’”</w:t>
      </w:r>
      <w:proofErr w:type="spellStart"/>
      <w:r>
        <w:t>offre</w:t>
      </w:r>
      <w:proofErr w:type="spellEnd"/>
      <w:r>
        <w:t>”</w:t>
      </w:r>
    </w:p>
  </w:comment>
  <w:comment w:id="71" w:author="mg" w:date="2021-07-22T16:06:00Z" w:initials="xx">
    <w:p w14:paraId="7351972B" w14:textId="3FB1BAC5" w:rsidR="00AF024E" w:rsidRDefault="00AF024E">
      <w:pPr>
        <w:pStyle w:val="Commentaire"/>
      </w:pPr>
      <w:r>
        <w:rPr>
          <w:rStyle w:val="Marquedecommentaire"/>
        </w:rPr>
        <w:annotationRef/>
      </w:r>
      <w:r>
        <w:t>Est-</w:t>
      </w:r>
      <w:proofErr w:type="spellStart"/>
      <w:r>
        <w:t>ce</w:t>
      </w:r>
      <w:proofErr w:type="spellEnd"/>
      <w:r>
        <w:t xml:space="preserve"> que </w:t>
      </w:r>
      <w:proofErr w:type="spellStart"/>
      <w:r>
        <w:t>ce</w:t>
      </w:r>
      <w:proofErr w:type="spellEnd"/>
      <w:r>
        <w:t xml:space="preserve"> </w:t>
      </w:r>
      <w:proofErr w:type="spellStart"/>
      <w:r>
        <w:t>terme</w:t>
      </w:r>
      <w:proofErr w:type="spellEnd"/>
      <w:r>
        <w:t xml:space="preserve"> de </w:t>
      </w:r>
      <w:proofErr w:type="spellStart"/>
      <w:r>
        <w:t>flexibilité</w:t>
      </w:r>
      <w:proofErr w:type="spellEnd"/>
      <w:r>
        <w:t xml:space="preserve"> ne </w:t>
      </w:r>
      <w:proofErr w:type="spellStart"/>
      <w:r>
        <w:t>renvoie</w:t>
      </w:r>
      <w:proofErr w:type="spellEnd"/>
      <w:r>
        <w:t xml:space="preserve"> pas </w:t>
      </w:r>
      <w:proofErr w:type="spellStart"/>
      <w:r>
        <w:t>plutôt</w:t>
      </w:r>
      <w:proofErr w:type="spellEnd"/>
      <w:r>
        <w:t xml:space="preserve"> aux </w:t>
      </w:r>
      <w:proofErr w:type="spellStart"/>
      <w:r>
        <w:t>avantages</w:t>
      </w:r>
      <w:proofErr w:type="spellEnd"/>
      <w:r>
        <w:t xml:space="preserve"> que </w:t>
      </w:r>
      <w:proofErr w:type="spellStart"/>
      <w:r>
        <w:t>représente</w:t>
      </w:r>
      <w:proofErr w:type="spellEnd"/>
      <w:r>
        <w:t xml:space="preserve"> </w:t>
      </w:r>
      <w:proofErr w:type="spellStart"/>
      <w:r>
        <w:t>cette</w:t>
      </w:r>
      <w:proofErr w:type="spellEnd"/>
      <w:r>
        <w:t xml:space="preserve"> </w:t>
      </w:r>
      <w:proofErr w:type="spellStart"/>
      <w:r>
        <w:t>forme</w:t>
      </w:r>
      <w:proofErr w:type="spellEnd"/>
      <w:r>
        <w:t xml:space="preserve"> de location </w:t>
      </w:r>
      <w:proofErr w:type="gramStart"/>
      <w:r>
        <w:t>pour</w:t>
      </w:r>
      <w:proofErr w:type="gramEnd"/>
      <w:r>
        <w:t xml:space="preserve"> les </w:t>
      </w:r>
      <w:proofErr w:type="spellStart"/>
      <w:r>
        <w:t>propriétaires</w:t>
      </w:r>
      <w:proofErr w:type="spellEnd"/>
      <w:r>
        <w:t xml:space="preserve">? Si </w:t>
      </w:r>
      <w:proofErr w:type="spellStart"/>
      <w:r>
        <w:t>c’est</w:t>
      </w:r>
      <w:proofErr w:type="spellEnd"/>
      <w:r>
        <w:t xml:space="preserve"> </w:t>
      </w:r>
      <w:proofErr w:type="spellStart"/>
      <w:r>
        <w:t>bien</w:t>
      </w:r>
      <w:proofErr w:type="spellEnd"/>
      <w:r>
        <w:t xml:space="preserve"> </w:t>
      </w:r>
      <w:proofErr w:type="spellStart"/>
      <w:r>
        <w:t>ça</w:t>
      </w:r>
      <w:proofErr w:type="spellEnd"/>
      <w:r>
        <w:t xml:space="preserve"> à </w:t>
      </w:r>
      <w:proofErr w:type="spellStart"/>
      <w:r>
        <w:t>reformuler</w:t>
      </w:r>
      <w:proofErr w:type="spellEnd"/>
      <w:r>
        <w:t xml:space="preserve"> plus </w:t>
      </w:r>
      <w:proofErr w:type="spellStart"/>
      <w:r>
        <w:t>clairement</w:t>
      </w:r>
      <w:proofErr w:type="spellEnd"/>
      <w:r>
        <w:t xml:space="preserve"> (+ </w:t>
      </w:r>
      <w:proofErr w:type="spellStart"/>
      <w:r>
        <w:t>tu</w:t>
      </w:r>
      <w:proofErr w:type="spellEnd"/>
      <w:r>
        <w:t xml:space="preserve"> as un </w:t>
      </w:r>
      <w:proofErr w:type="spellStart"/>
      <w:r>
        <w:t>état</w:t>
      </w:r>
      <w:proofErr w:type="spellEnd"/>
      <w:r>
        <w:t xml:space="preserve"> de la question </w:t>
      </w:r>
      <w:proofErr w:type="spellStart"/>
      <w:r>
        <w:t>bien</w:t>
      </w:r>
      <w:proofErr w:type="spellEnd"/>
      <w:r>
        <w:t xml:space="preserve"> fichu de </w:t>
      </w:r>
      <w:proofErr w:type="spellStart"/>
      <w:r>
        <w:t>cela</w:t>
      </w:r>
      <w:proofErr w:type="spellEnd"/>
      <w:r>
        <w:t xml:space="preserve"> </w:t>
      </w:r>
      <w:r w:rsidR="00350C9E">
        <w:t>–</w:t>
      </w:r>
      <w:proofErr w:type="spellStart"/>
      <w:r w:rsidR="00350C9E">
        <w:t>quel</w:t>
      </w:r>
      <w:proofErr w:type="spellEnd"/>
      <w:r w:rsidR="00350C9E">
        <w:t xml:space="preserve"> </w:t>
      </w:r>
      <w:proofErr w:type="spellStart"/>
      <w:r w:rsidR="00350C9E">
        <w:t>est</w:t>
      </w:r>
      <w:proofErr w:type="spellEnd"/>
      <w:r w:rsidR="00350C9E">
        <w:t xml:space="preserve"> </w:t>
      </w:r>
      <w:proofErr w:type="spellStart"/>
      <w:r w:rsidR="00350C9E">
        <w:t>l’intérêt</w:t>
      </w:r>
      <w:proofErr w:type="spellEnd"/>
      <w:r w:rsidR="00350C9E">
        <w:t xml:space="preserve"> de </w:t>
      </w:r>
      <w:proofErr w:type="spellStart"/>
      <w:r w:rsidR="00350C9E">
        <w:t>louer</w:t>
      </w:r>
      <w:proofErr w:type="spellEnd"/>
      <w:r w:rsidR="00350C9E">
        <w:t xml:space="preserve"> sur Airbnb du point de </w:t>
      </w:r>
      <w:proofErr w:type="spellStart"/>
      <w:r w:rsidR="00350C9E">
        <w:t>vue</w:t>
      </w:r>
      <w:proofErr w:type="spellEnd"/>
      <w:r w:rsidR="00350C9E">
        <w:t xml:space="preserve"> des </w:t>
      </w:r>
      <w:proofErr w:type="spellStart"/>
      <w:proofErr w:type="gramStart"/>
      <w:r w:rsidR="00350C9E">
        <w:t>propriétaires</w:t>
      </w:r>
      <w:proofErr w:type="spellEnd"/>
      <w:r w:rsidR="00350C9E">
        <w:t xml:space="preserve"> ?</w:t>
      </w:r>
      <w:proofErr w:type="gramEnd"/>
      <w:r w:rsidR="00350C9E">
        <w:t xml:space="preserve">- </w:t>
      </w:r>
      <w:r>
        <w:t xml:space="preserve">au début de </w:t>
      </w:r>
      <w:proofErr w:type="spellStart"/>
      <w:r>
        <w:t>l’article</w:t>
      </w:r>
      <w:proofErr w:type="spellEnd"/>
      <w:r>
        <w:t xml:space="preserve"> de </w:t>
      </w:r>
      <w:proofErr w:type="spellStart"/>
      <w:r>
        <w:t>Cocola</w:t>
      </w:r>
      <w:proofErr w:type="spellEnd"/>
      <w:r>
        <w:t xml:space="preserve"> Grant sur </w:t>
      </w:r>
      <w:proofErr w:type="spellStart"/>
      <w:r>
        <w:t>Lisbonne</w:t>
      </w:r>
      <w:proofErr w:type="spellEnd"/>
      <w:r>
        <w:t>)</w:t>
      </w:r>
    </w:p>
  </w:comment>
  <w:comment w:id="72" w:author="mg" w:date="2021-07-22T16:11:00Z" w:initials="xx">
    <w:p w14:paraId="03354491" w14:textId="3C452C6D" w:rsidR="00AF024E" w:rsidRDefault="00AF024E">
      <w:pPr>
        <w:pStyle w:val="Commentaire"/>
      </w:pPr>
      <w:r>
        <w:rPr>
          <w:rStyle w:val="Marquedecommentaire"/>
        </w:rPr>
        <w:annotationRef/>
      </w:r>
      <w:r>
        <w:t xml:space="preserve">+ de la frequentation </w:t>
      </w:r>
      <w:proofErr w:type="spellStart"/>
      <w:r>
        <w:t>touristique</w:t>
      </w:r>
      <w:proofErr w:type="spellEnd"/>
      <w:r>
        <w:t xml:space="preserve">, </w:t>
      </w:r>
      <w:proofErr w:type="gramStart"/>
      <w:r>
        <w:t>non ?</w:t>
      </w:r>
      <w:proofErr w:type="gramEnd"/>
    </w:p>
  </w:comment>
  <w:comment w:id="73" w:author="mg" w:date="2021-07-22T16:15:00Z" w:initials="xx">
    <w:p w14:paraId="5E905D7F" w14:textId="72978DC9" w:rsidR="003C0AC5" w:rsidRDefault="003C0AC5">
      <w:pPr>
        <w:pStyle w:val="Commentaire"/>
      </w:pPr>
      <w:r>
        <w:rPr>
          <w:rStyle w:val="Marquedecommentaire"/>
        </w:rPr>
        <w:annotationRef/>
      </w:r>
      <w:proofErr w:type="spellStart"/>
      <w:r>
        <w:t>Ça</w:t>
      </w:r>
      <w:proofErr w:type="spellEnd"/>
      <w:r>
        <w:t xml:space="preserve"> </w:t>
      </w:r>
      <w:proofErr w:type="spellStart"/>
      <w:r>
        <w:t>représente</w:t>
      </w:r>
      <w:proofErr w:type="spellEnd"/>
      <w:r>
        <w:t xml:space="preserve"> </w:t>
      </w:r>
      <w:proofErr w:type="spellStart"/>
      <w:r>
        <w:t>donc</w:t>
      </w:r>
      <w:proofErr w:type="spellEnd"/>
      <w:r>
        <w:t xml:space="preserve"> un </w:t>
      </w:r>
      <w:proofErr w:type="spellStart"/>
      <w:r>
        <w:t>peu</w:t>
      </w:r>
      <w:proofErr w:type="spellEnd"/>
      <w:r>
        <w:t xml:space="preserve"> plus de 20% de </w:t>
      </w:r>
      <w:proofErr w:type="spellStart"/>
      <w:r>
        <w:t>l’ensemble</w:t>
      </w:r>
      <w:proofErr w:type="spellEnd"/>
      <w:r>
        <w:t xml:space="preserve"> des </w:t>
      </w:r>
      <w:proofErr w:type="spellStart"/>
      <w:r>
        <w:t>annonces</w:t>
      </w:r>
      <w:proofErr w:type="spellEnd"/>
      <w:r>
        <w:t xml:space="preserve"> </w:t>
      </w:r>
      <w:proofErr w:type="spellStart"/>
      <w:r>
        <w:t>en</w:t>
      </w:r>
      <w:proofErr w:type="spellEnd"/>
      <w:r>
        <w:t xml:space="preserve"> </w:t>
      </w:r>
      <w:proofErr w:type="gramStart"/>
      <w:r>
        <w:t>France ?</w:t>
      </w:r>
      <w:proofErr w:type="gramEnd"/>
    </w:p>
  </w:comment>
  <w:comment w:id="74" w:author="mg" w:date="2021-07-22T16:14:00Z" w:initials="xx">
    <w:p w14:paraId="3374EC14" w14:textId="73F70751" w:rsidR="00666761" w:rsidRDefault="00666761">
      <w:pPr>
        <w:pStyle w:val="Commentaire"/>
      </w:pPr>
      <w:r>
        <w:rPr>
          <w:rStyle w:val="Marquedecommentaire"/>
        </w:rPr>
        <w:annotationRef/>
      </w:r>
      <w:proofErr w:type="gramStart"/>
      <w:r>
        <w:t>Source ?</w:t>
      </w:r>
      <w:proofErr w:type="gramEnd"/>
    </w:p>
  </w:comment>
  <w:comment w:id="75" w:author="mg" w:date="2021-07-22T16:18:00Z" w:initials="xx">
    <w:p w14:paraId="452AAE20" w14:textId="01C537AE" w:rsidR="00350C9E" w:rsidRDefault="00350C9E">
      <w:pPr>
        <w:pStyle w:val="Commentaire"/>
      </w:pPr>
      <w:r>
        <w:rPr>
          <w:rStyle w:val="Marquedecommentaire"/>
        </w:rPr>
        <w:annotationRef/>
      </w:r>
      <w:r>
        <w:t xml:space="preserve">Pas </w:t>
      </w:r>
      <w:proofErr w:type="spellStart"/>
      <w:r>
        <w:t>très</w:t>
      </w:r>
      <w:proofErr w:type="spellEnd"/>
      <w:r>
        <w:t xml:space="preserve"> </w:t>
      </w:r>
      <w:proofErr w:type="spellStart"/>
      <w:r>
        <w:t>clair</w:t>
      </w:r>
      <w:proofErr w:type="spellEnd"/>
      <w:r>
        <w:t xml:space="preserve"> </w:t>
      </w:r>
      <w:proofErr w:type="spellStart"/>
      <w:r>
        <w:t>dit</w:t>
      </w:r>
      <w:proofErr w:type="spellEnd"/>
      <w:r>
        <w:t xml:space="preserve"> </w:t>
      </w:r>
      <w:proofErr w:type="spellStart"/>
      <w:r>
        <w:t>comme</w:t>
      </w:r>
      <w:proofErr w:type="spellEnd"/>
      <w:r>
        <w:t xml:space="preserve"> </w:t>
      </w:r>
      <w:proofErr w:type="spellStart"/>
      <w:r>
        <w:t>ça</w:t>
      </w:r>
      <w:proofErr w:type="spellEnd"/>
      <w:r>
        <w:t xml:space="preserve">. </w:t>
      </w:r>
      <w:proofErr w:type="spellStart"/>
      <w:r>
        <w:t>Tu</w:t>
      </w:r>
      <w:proofErr w:type="spellEnd"/>
      <w:r>
        <w:t xml:space="preserve"> </w:t>
      </w:r>
      <w:proofErr w:type="spellStart"/>
      <w:r>
        <w:t>pourrais</w:t>
      </w:r>
      <w:proofErr w:type="spellEnd"/>
      <w:r>
        <w:t xml:space="preserve"> </w:t>
      </w:r>
      <w:proofErr w:type="spellStart"/>
      <w:r>
        <w:t>parler</w:t>
      </w:r>
      <w:proofErr w:type="spellEnd"/>
      <w:r>
        <w:t xml:space="preserve"> par ex du </w:t>
      </w:r>
      <w:proofErr w:type="spellStart"/>
      <w:r>
        <w:t>poids</w:t>
      </w:r>
      <w:proofErr w:type="spellEnd"/>
      <w:r>
        <w:t xml:space="preserve"> des locations </w:t>
      </w:r>
      <w:proofErr w:type="spellStart"/>
      <w:r>
        <w:t>saisonnières</w:t>
      </w:r>
      <w:proofErr w:type="spellEnd"/>
      <w:r>
        <w:t xml:space="preserve"> par rapport à </w:t>
      </w:r>
      <w:proofErr w:type="spellStart"/>
      <w:r>
        <w:t>l’offre</w:t>
      </w:r>
      <w:proofErr w:type="spellEnd"/>
      <w:r>
        <w:t xml:space="preserve"> </w:t>
      </w:r>
      <w:proofErr w:type="spellStart"/>
      <w:r>
        <w:t>d’hébergement</w:t>
      </w:r>
      <w:proofErr w:type="spellEnd"/>
      <w:r>
        <w:t xml:space="preserve"> </w:t>
      </w:r>
      <w:proofErr w:type="spellStart"/>
      <w:r>
        <w:t>touristique</w:t>
      </w:r>
      <w:proofErr w:type="spellEnd"/>
      <w:r>
        <w:t xml:space="preserve"> </w:t>
      </w:r>
      <w:proofErr w:type="spellStart"/>
      <w:r>
        <w:t>classique</w:t>
      </w:r>
      <w:proofErr w:type="spellEnd"/>
      <w:r>
        <w:t xml:space="preserve">, qui </w:t>
      </w:r>
      <w:proofErr w:type="spellStart"/>
      <w:r>
        <w:t>est</w:t>
      </w:r>
      <w:proofErr w:type="spellEnd"/>
      <w:r>
        <w:t xml:space="preserve"> </w:t>
      </w:r>
      <w:proofErr w:type="spellStart"/>
      <w:r>
        <w:t>très</w:t>
      </w:r>
      <w:proofErr w:type="spellEnd"/>
      <w:r>
        <w:t xml:space="preserve"> </w:t>
      </w:r>
      <w:proofErr w:type="spellStart"/>
      <w:r>
        <w:t>différencié</w:t>
      </w:r>
      <w:proofErr w:type="spellEnd"/>
      <w:r>
        <w:t xml:space="preserve"> entre Paris, Petite et Grande </w:t>
      </w:r>
      <w:proofErr w:type="spellStart"/>
      <w:r>
        <w:t>Couronne</w:t>
      </w:r>
      <w:proofErr w:type="spellEnd"/>
      <w:r>
        <w:t xml:space="preserve"> Et insister surtout sur le fait que les </w:t>
      </w:r>
      <w:proofErr w:type="spellStart"/>
      <w:r>
        <w:t>enjeux</w:t>
      </w:r>
      <w:proofErr w:type="spellEnd"/>
      <w:r>
        <w:t xml:space="preserve"> de la presence des locations </w:t>
      </w:r>
      <w:proofErr w:type="spellStart"/>
      <w:r>
        <w:t>saisonnières</w:t>
      </w:r>
      <w:proofErr w:type="spellEnd"/>
      <w:r>
        <w:t xml:space="preserve"> </w:t>
      </w:r>
      <w:proofErr w:type="spellStart"/>
      <w:r>
        <w:t>varie</w:t>
      </w:r>
      <w:proofErr w:type="spellEnd"/>
      <w:r>
        <w:t xml:space="preserve"> </w:t>
      </w:r>
      <w:proofErr w:type="spellStart"/>
      <w:r>
        <w:t>selon</w:t>
      </w:r>
      <w:proofErr w:type="spellEnd"/>
      <w:r>
        <w:t xml:space="preserve"> la </w:t>
      </w:r>
      <w:proofErr w:type="spellStart"/>
      <w:r>
        <w:t>localisation</w:t>
      </w:r>
      <w:proofErr w:type="spellEnd"/>
      <w:r>
        <w:t xml:space="preserve"> </w:t>
      </w:r>
      <w:proofErr w:type="spellStart"/>
      <w:r>
        <w:t>dans</w:t>
      </w:r>
      <w:proofErr w:type="spellEnd"/>
      <w:r>
        <w:t xml:space="preserve"> la region (</w:t>
      </w:r>
      <w:proofErr w:type="spellStart"/>
      <w:r>
        <w:t>parfois</w:t>
      </w:r>
      <w:proofErr w:type="spellEnd"/>
      <w:r>
        <w:t xml:space="preserve"> encourage </w:t>
      </w:r>
      <w:proofErr w:type="spellStart"/>
      <w:r>
        <w:t>dans</w:t>
      </w:r>
      <w:proofErr w:type="spellEnd"/>
      <w:r>
        <w:t xml:space="preserve"> les zones </w:t>
      </w:r>
      <w:proofErr w:type="spellStart"/>
      <w:r>
        <w:t>moins</w:t>
      </w:r>
      <w:proofErr w:type="spellEnd"/>
      <w:r>
        <w:t xml:space="preserve"> </w:t>
      </w:r>
      <w:proofErr w:type="spellStart"/>
      <w:r>
        <w:t>denses</w:t>
      </w:r>
      <w:proofErr w:type="spellEnd"/>
      <w:r>
        <w:t xml:space="preserve"> </w:t>
      </w:r>
      <w:proofErr w:type="spellStart"/>
      <w:r>
        <w:t>où</w:t>
      </w:r>
      <w:proofErr w:type="spellEnd"/>
      <w:r>
        <w:t xml:space="preserve"> la </w:t>
      </w:r>
      <w:proofErr w:type="spellStart"/>
      <w:r>
        <w:t>capacité</w:t>
      </w:r>
      <w:proofErr w:type="spellEnd"/>
      <w:r>
        <w:t xml:space="preserve"> </w:t>
      </w:r>
      <w:proofErr w:type="spellStart"/>
      <w:r>
        <w:t>d’hébergement</w:t>
      </w:r>
      <w:proofErr w:type="spellEnd"/>
      <w:r>
        <w:t xml:space="preserve"> </w:t>
      </w:r>
      <w:proofErr w:type="spellStart"/>
      <w:r>
        <w:t>classique</w:t>
      </w:r>
      <w:proofErr w:type="spellEnd"/>
      <w:r>
        <w:t xml:space="preserve"> </w:t>
      </w:r>
      <w:proofErr w:type="spellStart"/>
      <w:r>
        <w:t>est</w:t>
      </w:r>
      <w:proofErr w:type="spellEnd"/>
      <w:r>
        <w:t xml:space="preserve"> plus </w:t>
      </w:r>
      <w:proofErr w:type="spellStart"/>
      <w:r>
        <w:t>faible</w:t>
      </w:r>
      <w:proofErr w:type="spellEnd"/>
      <w:r>
        <w:t xml:space="preserve">, </w:t>
      </w:r>
      <w:proofErr w:type="spellStart"/>
      <w:r>
        <w:t>c’est</w:t>
      </w:r>
      <w:proofErr w:type="spellEnd"/>
      <w:r>
        <w:t xml:space="preserve"> </w:t>
      </w:r>
      <w:proofErr w:type="spellStart"/>
      <w:r>
        <w:t>bien</w:t>
      </w:r>
      <w:proofErr w:type="spellEnd"/>
      <w:r>
        <w:t xml:space="preserve"> </w:t>
      </w:r>
      <w:proofErr w:type="spellStart"/>
      <w:r>
        <w:t>expliqué</w:t>
      </w:r>
      <w:proofErr w:type="spellEnd"/>
      <w:r>
        <w:t xml:space="preserve"> </w:t>
      </w:r>
      <w:proofErr w:type="spellStart"/>
      <w:r>
        <w:t>dans</w:t>
      </w:r>
      <w:proofErr w:type="spellEnd"/>
      <w:r>
        <w:t xml:space="preserve"> le rapport)</w:t>
      </w:r>
    </w:p>
  </w:comment>
  <w:comment w:id="76" w:author="mg" w:date="2021-07-22T16:23:00Z" w:initials="xx">
    <w:p w14:paraId="05F5B853" w14:textId="6AE17ECE" w:rsidR="00350C9E" w:rsidRDefault="00350C9E">
      <w:pPr>
        <w:pStyle w:val="Commentaire"/>
      </w:pPr>
      <w:r>
        <w:rPr>
          <w:rStyle w:val="Marquedecommentaire"/>
        </w:rPr>
        <w:annotationRef/>
      </w:r>
      <w:r>
        <w:t xml:space="preserve">Et </w:t>
      </w:r>
      <w:proofErr w:type="spellStart"/>
      <w:proofErr w:type="gramStart"/>
      <w:r>
        <w:t>donc</w:t>
      </w:r>
      <w:proofErr w:type="spellEnd"/>
      <w:r>
        <w:t xml:space="preserve"> ?</w:t>
      </w:r>
      <w:proofErr w:type="gramEnd"/>
      <w:r>
        <w:t xml:space="preserve"> Pas </w:t>
      </w:r>
      <w:proofErr w:type="spellStart"/>
      <w:r>
        <w:t>sûre</w:t>
      </w:r>
      <w:proofErr w:type="spellEnd"/>
      <w:r>
        <w:t xml:space="preserve"> de </w:t>
      </w:r>
      <w:proofErr w:type="spellStart"/>
      <w:r>
        <w:t>l’apport</w:t>
      </w:r>
      <w:proofErr w:type="spellEnd"/>
      <w:r>
        <w:t xml:space="preserve"> de </w:t>
      </w:r>
      <w:proofErr w:type="spellStart"/>
      <w:r>
        <w:t>cette</w:t>
      </w:r>
      <w:proofErr w:type="spellEnd"/>
      <w:r>
        <w:t xml:space="preserve"> information à ta demonstration</w:t>
      </w:r>
    </w:p>
  </w:comment>
  <w:comment w:id="77" w:author="mg" w:date="2021-07-22T16:24:00Z" w:initials="xx">
    <w:p w14:paraId="73D96D9B" w14:textId="74990CA1" w:rsidR="00F72F2C" w:rsidRDefault="00F72F2C">
      <w:pPr>
        <w:pStyle w:val="Commentaire"/>
      </w:pPr>
      <w:r>
        <w:rPr>
          <w:rStyle w:val="Marquedecommentaire"/>
        </w:rPr>
        <w:annotationRef/>
      </w:r>
      <w:proofErr w:type="spellStart"/>
      <w:r>
        <w:t>Quel</w:t>
      </w:r>
      <w:proofErr w:type="spellEnd"/>
      <w:r>
        <w:t xml:space="preserve"> gradient </w:t>
      </w:r>
      <w:proofErr w:type="spellStart"/>
      <w:r>
        <w:t>t’attendais-tu</w:t>
      </w:r>
      <w:proofErr w:type="spellEnd"/>
      <w:r>
        <w:t xml:space="preserve"> à </w:t>
      </w:r>
      <w:proofErr w:type="spellStart"/>
      <w:proofErr w:type="gramStart"/>
      <w:r>
        <w:t>voir</w:t>
      </w:r>
      <w:proofErr w:type="spellEnd"/>
      <w:r>
        <w:t xml:space="preserve"> ?</w:t>
      </w:r>
      <w:proofErr w:type="gramEnd"/>
      <w:r>
        <w:t xml:space="preserve"> un gradient de </w:t>
      </w:r>
      <w:proofErr w:type="spellStart"/>
      <w:r>
        <w:t>densité</w:t>
      </w:r>
      <w:proofErr w:type="spellEnd"/>
      <w:r>
        <w:t xml:space="preserve"> </w:t>
      </w:r>
      <w:proofErr w:type="spellStart"/>
      <w:r>
        <w:t>d’hébergements</w:t>
      </w:r>
      <w:proofErr w:type="spellEnd"/>
      <w:r>
        <w:t xml:space="preserve"> ? </w:t>
      </w:r>
      <w:proofErr w:type="spellStart"/>
      <w:r>
        <w:t>quel</w:t>
      </w:r>
      <w:proofErr w:type="spellEnd"/>
      <w:r>
        <w:t xml:space="preserve"> </w:t>
      </w:r>
      <w:proofErr w:type="spellStart"/>
      <w:r>
        <w:t>est</w:t>
      </w:r>
      <w:proofErr w:type="spellEnd"/>
      <w:r>
        <w:t xml:space="preserve"> le rapport avec la </w:t>
      </w:r>
      <w:proofErr w:type="spellStart"/>
      <w:r>
        <w:t>diversité</w:t>
      </w:r>
      <w:proofErr w:type="spellEnd"/>
      <w:r>
        <w:t xml:space="preserve"> des </w:t>
      </w:r>
      <w:proofErr w:type="spellStart"/>
      <w:r>
        <w:t>demandes</w:t>
      </w:r>
      <w:proofErr w:type="spellEnd"/>
      <w:r>
        <w:t xml:space="preserve"> ? je ne </w:t>
      </w:r>
      <w:proofErr w:type="spellStart"/>
      <w:r>
        <w:t>comprends</w:t>
      </w:r>
      <w:proofErr w:type="spellEnd"/>
      <w:r>
        <w:t xml:space="preserve"> pas </w:t>
      </w:r>
      <w:proofErr w:type="spellStart"/>
      <w:r>
        <w:t>bien</w:t>
      </w:r>
      <w:proofErr w:type="spellEnd"/>
    </w:p>
  </w:comment>
  <w:comment w:id="78" w:author="mg" w:date="2021-07-22T16:29:00Z" w:initials="xx">
    <w:p w14:paraId="676FF793" w14:textId="7A9D31A3" w:rsidR="00285BE0" w:rsidRDefault="00285BE0">
      <w:pPr>
        <w:pStyle w:val="Commentaire"/>
      </w:pPr>
      <w:r>
        <w:rPr>
          <w:rStyle w:val="Marquedecommentaire"/>
        </w:rPr>
        <w:annotationRef/>
      </w:r>
      <w:proofErr w:type="spellStart"/>
      <w:r>
        <w:t>Peut-être</w:t>
      </w:r>
      <w:proofErr w:type="spellEnd"/>
      <w:r>
        <w:t xml:space="preserve"> un petit mot </w:t>
      </w:r>
      <w:proofErr w:type="spellStart"/>
      <w:r>
        <w:t>aussi</w:t>
      </w:r>
      <w:proofErr w:type="spellEnd"/>
      <w:r>
        <w:t xml:space="preserve"> sur la Seine-Saint-Denis, par rapport au </w:t>
      </w:r>
      <w:proofErr w:type="spellStart"/>
      <w:r>
        <w:t>choix</w:t>
      </w:r>
      <w:proofErr w:type="spellEnd"/>
      <w:r>
        <w:t xml:space="preserve"> de </w:t>
      </w:r>
      <w:proofErr w:type="spellStart"/>
      <w:proofErr w:type="gramStart"/>
      <w:r>
        <w:t>Pantin</w:t>
      </w:r>
      <w:proofErr w:type="spellEnd"/>
      <w:r>
        <w:t xml:space="preserve"> ?</w:t>
      </w:r>
      <w:proofErr w:type="gramEnd"/>
    </w:p>
  </w:comment>
  <w:comment w:id="79" w:author="mg" w:date="2021-07-22T16:27:00Z" w:initials="xx">
    <w:p w14:paraId="7A70CBFB" w14:textId="282F1746" w:rsidR="00D15EB1" w:rsidRDefault="00D15EB1">
      <w:pPr>
        <w:pStyle w:val="Commentaire"/>
      </w:pPr>
      <w:r>
        <w:rPr>
          <w:rStyle w:val="Marquedecommentaire"/>
        </w:rPr>
        <w:annotationRef/>
      </w:r>
      <w:r>
        <w:t xml:space="preserve">Si </w:t>
      </w:r>
      <w:proofErr w:type="spellStart"/>
      <w:r>
        <w:t>ce</w:t>
      </w:r>
      <w:proofErr w:type="spellEnd"/>
      <w:r>
        <w:t xml:space="preserve"> </w:t>
      </w:r>
      <w:proofErr w:type="spellStart"/>
      <w:r>
        <w:t>n’est</w:t>
      </w:r>
      <w:proofErr w:type="spellEnd"/>
      <w:r>
        <w:t xml:space="preserve"> pas </w:t>
      </w:r>
      <w:proofErr w:type="spellStart"/>
      <w:r>
        <w:t>toi</w:t>
      </w:r>
      <w:proofErr w:type="spellEnd"/>
      <w:r>
        <w:t xml:space="preserve"> qui as </w:t>
      </w:r>
      <w:proofErr w:type="spellStart"/>
      <w:r>
        <w:t>consulté</w:t>
      </w:r>
      <w:proofErr w:type="spellEnd"/>
      <w:r>
        <w:t xml:space="preserve"> la base, cite </w:t>
      </w:r>
      <w:proofErr w:type="spellStart"/>
      <w:r>
        <w:t>plutôt</w:t>
      </w:r>
      <w:proofErr w:type="spellEnd"/>
      <w:r>
        <w:t xml:space="preserve"> la reference qui </w:t>
      </w:r>
      <w:proofErr w:type="spellStart"/>
      <w:r>
        <w:t>l’a</w:t>
      </w:r>
      <w:proofErr w:type="spellEnd"/>
      <w:r>
        <w:t xml:space="preserve"> </w:t>
      </w:r>
      <w:proofErr w:type="spellStart"/>
      <w:r>
        <w:t>utilisée</w:t>
      </w:r>
      <w:proofErr w:type="spellEnd"/>
    </w:p>
  </w:comment>
  <w:comment w:id="80" w:author="mg" w:date="2021-07-22T16:30:00Z" w:initials="xx">
    <w:p w14:paraId="3469532C" w14:textId="5823AB3E" w:rsidR="001E369F" w:rsidRDefault="001E369F">
      <w:pPr>
        <w:pStyle w:val="Commentaire"/>
      </w:pPr>
      <w:r>
        <w:rPr>
          <w:rStyle w:val="Marquedecommentaire"/>
        </w:rPr>
        <w:annotationRef/>
      </w:r>
      <w:r>
        <w:t xml:space="preserve">Pour tout </w:t>
      </w:r>
      <w:proofErr w:type="spellStart"/>
      <w:r>
        <w:t>ce</w:t>
      </w:r>
      <w:proofErr w:type="spellEnd"/>
      <w:r>
        <w:t xml:space="preserve"> </w:t>
      </w:r>
      <w:proofErr w:type="spellStart"/>
      <w:r>
        <w:t>paragraphe</w:t>
      </w:r>
      <w:proofErr w:type="spellEnd"/>
      <w:r>
        <w:t xml:space="preserve">, </w:t>
      </w:r>
      <w:proofErr w:type="spellStart"/>
      <w:r>
        <w:t>il</w:t>
      </w:r>
      <w:proofErr w:type="spellEnd"/>
      <w:r>
        <w:t xml:space="preserve"> me </w:t>
      </w:r>
      <w:proofErr w:type="spellStart"/>
      <w:r>
        <w:t>semble</w:t>
      </w:r>
      <w:proofErr w:type="spellEnd"/>
      <w:r>
        <w:t xml:space="preserve"> que </w:t>
      </w:r>
      <w:proofErr w:type="spellStart"/>
      <w:r>
        <w:t>cela</w:t>
      </w:r>
      <w:proofErr w:type="spellEnd"/>
      <w:r>
        <w:t xml:space="preserve"> correspond à </w:t>
      </w:r>
      <w:proofErr w:type="spellStart"/>
      <w:r>
        <w:t>une</w:t>
      </w:r>
      <w:proofErr w:type="spellEnd"/>
      <w:r>
        <w:t xml:space="preserve"> </w:t>
      </w:r>
      <w:proofErr w:type="spellStart"/>
      <w:r>
        <w:t>autre</w:t>
      </w:r>
      <w:proofErr w:type="spellEnd"/>
      <w:r>
        <w:t xml:space="preserve"> </w:t>
      </w:r>
      <w:proofErr w:type="spellStart"/>
      <w:r>
        <w:t>partie</w:t>
      </w:r>
      <w:proofErr w:type="spellEnd"/>
      <w:r>
        <w:t xml:space="preserve">, sur les impacts du </w:t>
      </w:r>
      <w:proofErr w:type="spellStart"/>
      <w:r>
        <w:t>développement</w:t>
      </w:r>
      <w:proofErr w:type="spellEnd"/>
      <w:r>
        <w:t xml:space="preserve"> de la location </w:t>
      </w:r>
      <w:proofErr w:type="spellStart"/>
      <w:r>
        <w:t>courte</w:t>
      </w:r>
      <w:proofErr w:type="spellEnd"/>
      <w:r>
        <w:t xml:space="preserve"> </w:t>
      </w:r>
      <w:proofErr w:type="spellStart"/>
      <w:r>
        <w:t>durée</w:t>
      </w:r>
      <w:proofErr w:type="spellEnd"/>
      <w:r>
        <w:t xml:space="preserve"> sur le stock de </w:t>
      </w:r>
      <w:proofErr w:type="spellStart"/>
      <w:r>
        <w:t>logements</w:t>
      </w:r>
      <w:proofErr w:type="spellEnd"/>
      <w:r>
        <w:t xml:space="preserve"> </w:t>
      </w:r>
      <w:proofErr w:type="spellStart"/>
      <w:r>
        <w:t>disponibles</w:t>
      </w:r>
      <w:proofErr w:type="spellEnd"/>
    </w:p>
  </w:comment>
  <w:comment w:id="81" w:author="mg" w:date="2021-07-22T16:32:00Z" w:initials="xx">
    <w:p w14:paraId="7D115CF1" w14:textId="11B7F56D" w:rsidR="00F05A9D" w:rsidRDefault="00F05A9D">
      <w:pPr>
        <w:pStyle w:val="Commentaire"/>
      </w:pPr>
      <w:r>
        <w:rPr>
          <w:rStyle w:val="Marquedecommentaire"/>
        </w:rPr>
        <w:annotationRef/>
      </w:r>
      <w:r>
        <w:t>Est-</w:t>
      </w:r>
      <w:proofErr w:type="spellStart"/>
      <w:r>
        <w:t>ce</w:t>
      </w:r>
      <w:proofErr w:type="spellEnd"/>
      <w:r>
        <w:t xml:space="preserve"> que </w:t>
      </w:r>
      <w:proofErr w:type="spellStart"/>
      <w:r>
        <w:t>ce</w:t>
      </w:r>
      <w:proofErr w:type="spellEnd"/>
      <w:r>
        <w:t xml:space="preserve"> </w:t>
      </w:r>
      <w:proofErr w:type="spellStart"/>
      <w:r>
        <w:t>paragraphe</w:t>
      </w:r>
      <w:proofErr w:type="spellEnd"/>
      <w:r>
        <w:t xml:space="preserve"> sur </w:t>
      </w:r>
      <w:proofErr w:type="spellStart"/>
      <w:r>
        <w:t>Issy</w:t>
      </w:r>
      <w:proofErr w:type="spellEnd"/>
      <w:r>
        <w:t>-les-</w:t>
      </w:r>
      <w:proofErr w:type="spellStart"/>
      <w:r>
        <w:t>Moulineaux</w:t>
      </w:r>
      <w:proofErr w:type="spellEnd"/>
      <w:r>
        <w:t xml:space="preserve"> </w:t>
      </w:r>
      <w:proofErr w:type="spellStart"/>
      <w:r>
        <w:t>n’aurait</w:t>
      </w:r>
      <w:proofErr w:type="spellEnd"/>
      <w:r>
        <w:t xml:space="preserve"> pas plus </w:t>
      </w:r>
      <w:proofErr w:type="spellStart"/>
      <w:r>
        <w:t>sa</w:t>
      </w:r>
      <w:proofErr w:type="spellEnd"/>
      <w:r>
        <w:t xml:space="preserve"> place </w:t>
      </w:r>
      <w:proofErr w:type="spellStart"/>
      <w:r>
        <w:t>dans</w:t>
      </w:r>
      <w:proofErr w:type="spellEnd"/>
      <w:r>
        <w:t xml:space="preserve"> un </w:t>
      </w:r>
      <w:proofErr w:type="spellStart"/>
      <w:r>
        <w:t>paragraphe</w:t>
      </w:r>
      <w:proofErr w:type="spellEnd"/>
      <w:r>
        <w:t xml:space="preserve"> qui </w:t>
      </w:r>
      <w:proofErr w:type="spellStart"/>
      <w:r>
        <w:t>justifie</w:t>
      </w:r>
      <w:proofErr w:type="spellEnd"/>
      <w:r>
        <w:t xml:space="preserve"> le </w:t>
      </w:r>
      <w:proofErr w:type="spellStart"/>
      <w:r>
        <w:t>choix</w:t>
      </w:r>
      <w:proofErr w:type="spellEnd"/>
      <w:r>
        <w:t xml:space="preserve"> de </w:t>
      </w:r>
      <w:proofErr w:type="spellStart"/>
      <w:r>
        <w:t>l’étude</w:t>
      </w:r>
      <w:proofErr w:type="spellEnd"/>
      <w:r>
        <w:t xml:space="preserve"> de </w:t>
      </w:r>
      <w:proofErr w:type="spellStart"/>
      <w:r>
        <w:t>cas</w:t>
      </w:r>
      <w:proofErr w:type="spellEnd"/>
      <w:r>
        <w:t xml:space="preserve"> (par </w:t>
      </w:r>
      <w:proofErr w:type="spellStart"/>
      <w:r>
        <w:t>exemple</w:t>
      </w:r>
      <w:proofErr w:type="spellEnd"/>
      <w:r>
        <w:t xml:space="preserve"> à la fin de </w:t>
      </w:r>
      <w:proofErr w:type="spellStart"/>
      <w:r>
        <w:t>cette</w:t>
      </w:r>
      <w:proofErr w:type="spellEnd"/>
      <w:r>
        <w:t xml:space="preserve"> </w:t>
      </w:r>
      <w:proofErr w:type="spellStart"/>
      <w:r>
        <w:t>partie</w:t>
      </w:r>
      <w:proofErr w:type="spellEnd"/>
      <w:r>
        <w:t xml:space="preserve"> 1</w:t>
      </w:r>
      <w:proofErr w:type="gramStart"/>
      <w:r>
        <w:t>) ?</w:t>
      </w:r>
      <w:proofErr w:type="gramEnd"/>
      <w:r>
        <w:t xml:space="preserve"> Car </w:t>
      </w:r>
      <w:proofErr w:type="spellStart"/>
      <w:r>
        <w:t>ici</w:t>
      </w:r>
      <w:proofErr w:type="spellEnd"/>
      <w:r>
        <w:t xml:space="preserve"> </w:t>
      </w:r>
      <w:proofErr w:type="spellStart"/>
      <w:r>
        <w:t>tu</w:t>
      </w:r>
      <w:proofErr w:type="spellEnd"/>
      <w:r>
        <w:t xml:space="preserve"> ne </w:t>
      </w:r>
      <w:proofErr w:type="spellStart"/>
      <w:r>
        <w:t>parles</w:t>
      </w:r>
      <w:proofErr w:type="spellEnd"/>
      <w:r>
        <w:t xml:space="preserve"> pas </w:t>
      </w:r>
      <w:proofErr w:type="spellStart"/>
      <w:r>
        <w:t>vraiment</w:t>
      </w:r>
      <w:proofErr w:type="spellEnd"/>
      <w:r>
        <w:t xml:space="preserve"> de </w:t>
      </w:r>
      <w:proofErr w:type="spellStart"/>
      <w:r>
        <w:t>l’évolution</w:t>
      </w:r>
      <w:proofErr w:type="spellEnd"/>
      <w:r>
        <w:t xml:space="preserve"> des locations </w:t>
      </w:r>
      <w:proofErr w:type="spellStart"/>
      <w:r>
        <w:t>saisonnières</w:t>
      </w:r>
      <w:proofErr w:type="spellEnd"/>
      <w:r>
        <w:t xml:space="preserve"> </w:t>
      </w:r>
      <w:proofErr w:type="spellStart"/>
      <w:r>
        <w:t>dans</w:t>
      </w:r>
      <w:proofErr w:type="spellEnd"/>
      <w:r>
        <w:t xml:space="preserve"> la commune, plus </w:t>
      </w:r>
      <w:proofErr w:type="spellStart"/>
      <w:r>
        <w:t>d’éléments</w:t>
      </w:r>
      <w:proofErr w:type="spellEnd"/>
      <w:r>
        <w:t xml:space="preserve"> de </w:t>
      </w:r>
      <w:proofErr w:type="spellStart"/>
      <w:r>
        <w:t>contexte</w:t>
      </w:r>
      <w:proofErr w:type="spellEnd"/>
    </w:p>
  </w:comment>
  <w:comment w:id="82" w:author="mg" w:date="2021-07-22T16:34:00Z" w:initials="xx">
    <w:p w14:paraId="392B58D2" w14:textId="29D13482" w:rsidR="00630919" w:rsidRDefault="00630919">
      <w:pPr>
        <w:pStyle w:val="Commentaire"/>
      </w:pPr>
      <w:r>
        <w:rPr>
          <w:rStyle w:val="Marquedecommentaire"/>
        </w:rPr>
        <w:annotationRef/>
      </w:r>
      <w:proofErr w:type="spellStart"/>
      <w:proofErr w:type="gramStart"/>
      <w:r>
        <w:t>L’Ouest</w:t>
      </w:r>
      <w:proofErr w:type="spellEnd"/>
      <w:r>
        <w:t xml:space="preserve"> ?</w:t>
      </w:r>
      <w:proofErr w:type="gramEnd"/>
    </w:p>
  </w:comment>
  <w:comment w:id="83" w:author="mg" w:date="2021-07-22T16:34:00Z" w:initials="xx">
    <w:p w14:paraId="59D82FC6" w14:textId="26D7E180" w:rsidR="00630919" w:rsidRDefault="00630919">
      <w:pPr>
        <w:pStyle w:val="Commentaire"/>
      </w:pPr>
      <w:r>
        <w:rPr>
          <w:rStyle w:val="Marquedecommentaire"/>
        </w:rPr>
        <w:annotationRef/>
      </w:r>
      <w:proofErr w:type="spellStart"/>
      <w:r>
        <w:t>Donc</w:t>
      </w:r>
      <w:proofErr w:type="spellEnd"/>
      <w:r>
        <w:t xml:space="preserve"> </w:t>
      </w:r>
      <w:proofErr w:type="spellStart"/>
      <w:r>
        <w:t>intéressant</w:t>
      </w:r>
      <w:proofErr w:type="spellEnd"/>
      <w:r>
        <w:t xml:space="preserve"> pour la presentation des </w:t>
      </w:r>
      <w:proofErr w:type="spellStart"/>
      <w:r>
        <w:t>études</w:t>
      </w:r>
      <w:proofErr w:type="spellEnd"/>
      <w:r>
        <w:t xml:space="preserve"> de case n </w:t>
      </w:r>
      <w:proofErr w:type="gramStart"/>
      <w:r>
        <w:t>fin</w:t>
      </w:r>
      <w:proofErr w:type="gramEnd"/>
      <w:r>
        <w:t xml:space="preserve"> de </w:t>
      </w:r>
      <w:proofErr w:type="spellStart"/>
      <w:r>
        <w:t>partie</w:t>
      </w:r>
      <w:proofErr w:type="spellEnd"/>
      <w:r>
        <w:t xml:space="preserve"> 1</w:t>
      </w:r>
    </w:p>
  </w:comment>
  <w:comment w:id="84" w:author="mg" w:date="2021-07-22T16:35:00Z" w:initials="xx">
    <w:p w14:paraId="6DE5A3C2" w14:textId="71D965BB" w:rsidR="001D2CC0" w:rsidRDefault="001D2CC0">
      <w:pPr>
        <w:pStyle w:val="Commentaire"/>
      </w:pPr>
      <w:r>
        <w:rPr>
          <w:rStyle w:val="Marquedecommentaire"/>
        </w:rPr>
        <w:annotationRef/>
      </w:r>
      <w:r>
        <w:t xml:space="preserve">Revoir </w:t>
      </w:r>
      <w:proofErr w:type="spellStart"/>
      <w:r>
        <w:t>l’inscription</w:t>
      </w:r>
      <w:proofErr w:type="spellEnd"/>
      <w:r>
        <w:t xml:space="preserve"> de </w:t>
      </w:r>
      <w:proofErr w:type="spellStart"/>
      <w:r>
        <w:t>cette</w:t>
      </w:r>
      <w:proofErr w:type="spellEnd"/>
      <w:r>
        <w:t xml:space="preserve"> </w:t>
      </w:r>
      <w:proofErr w:type="spellStart"/>
      <w:r>
        <w:t>partie</w:t>
      </w:r>
      <w:proofErr w:type="spellEnd"/>
      <w:r>
        <w:t xml:space="preserve"> </w:t>
      </w:r>
      <w:proofErr w:type="spellStart"/>
      <w:r>
        <w:t>dans</w:t>
      </w:r>
      <w:proofErr w:type="spellEnd"/>
      <w:r>
        <w:t xml:space="preserve"> ta </w:t>
      </w:r>
      <w:r w:rsidR="00B748B4">
        <w:t>demonstration (</w:t>
      </w:r>
      <w:proofErr w:type="spellStart"/>
      <w:r w:rsidR="00B748B4">
        <w:t>cf</w:t>
      </w:r>
      <w:proofErr w:type="spellEnd"/>
      <w:r w:rsidR="00B748B4">
        <w:t xml:space="preserve"> </w:t>
      </w:r>
      <w:proofErr w:type="spellStart"/>
      <w:r w:rsidR="00B748B4">
        <w:t>remarques</w:t>
      </w:r>
      <w:proofErr w:type="spellEnd"/>
      <w:r w:rsidR="00B748B4">
        <w:t xml:space="preserve"> </w:t>
      </w:r>
      <w:proofErr w:type="spellStart"/>
      <w:r w:rsidR="00B748B4">
        <w:t>générales</w:t>
      </w:r>
      <w:proofErr w:type="spellEnd"/>
      <w:r w:rsidR="00B748B4">
        <w:t xml:space="preserve"> plus haut)</w:t>
      </w:r>
    </w:p>
  </w:comment>
  <w:comment w:id="85" w:author="mg" w:date="2021-07-22T16:39:00Z" w:initials="xx">
    <w:p w14:paraId="3C20B976" w14:textId="2D6BE75B" w:rsidR="00B748B4" w:rsidRDefault="00B748B4">
      <w:pPr>
        <w:pStyle w:val="Commentaire"/>
      </w:pPr>
      <w:r>
        <w:rPr>
          <w:rStyle w:val="Marquedecommentaire"/>
        </w:rPr>
        <w:annotationRef/>
      </w:r>
      <w:r>
        <w:t xml:space="preserve">Attention </w:t>
      </w:r>
      <w:proofErr w:type="spellStart"/>
      <w:r>
        <w:t>ce</w:t>
      </w:r>
      <w:proofErr w:type="spellEnd"/>
      <w:r>
        <w:t xml:space="preserve"> </w:t>
      </w:r>
      <w:proofErr w:type="spellStart"/>
      <w:r>
        <w:t>n’est</w:t>
      </w:r>
      <w:proofErr w:type="spellEnd"/>
      <w:r>
        <w:t xml:space="preserve"> pas un </w:t>
      </w:r>
      <w:proofErr w:type="spellStart"/>
      <w:r>
        <w:t>paquet</w:t>
      </w:r>
      <w:proofErr w:type="spellEnd"/>
      <w:r>
        <w:t xml:space="preserve"> de </w:t>
      </w:r>
      <w:proofErr w:type="spellStart"/>
      <w:r>
        <w:t>lessive</w:t>
      </w:r>
      <w:proofErr w:type="spellEnd"/>
      <w:r>
        <w:t xml:space="preserve">… </w:t>
      </w:r>
      <w:proofErr w:type="spellStart"/>
      <w:r>
        <w:t>plutôt</w:t>
      </w:r>
      <w:proofErr w:type="spellEnd"/>
      <w:r>
        <w:t xml:space="preserve"> </w:t>
      </w:r>
      <w:proofErr w:type="spellStart"/>
      <w:r>
        <w:t>en</w:t>
      </w:r>
      <w:proofErr w:type="spellEnd"/>
      <w:r>
        <w:t xml:space="preserve"> 1ère </w:t>
      </w:r>
      <w:proofErr w:type="spellStart"/>
      <w:proofErr w:type="gramStart"/>
      <w:r>
        <w:t>ligne</w:t>
      </w:r>
      <w:proofErr w:type="spellEnd"/>
      <w:r>
        <w:t xml:space="preserve"> ?</w:t>
      </w:r>
      <w:proofErr w:type="gramEnd"/>
    </w:p>
  </w:comment>
  <w:comment w:id="87" w:author="mg" w:date="2021-07-22T12:00:00Z" w:initials="xx">
    <w:p w14:paraId="4EC652E9" w14:textId="464B35D6" w:rsidR="00E64517" w:rsidRDefault="00E64517">
      <w:pPr>
        <w:pStyle w:val="Commentaire"/>
      </w:pPr>
      <w:r>
        <w:rPr>
          <w:rStyle w:val="Marquedecommentaire"/>
        </w:rPr>
        <w:annotationRef/>
      </w:r>
      <w:r>
        <w:t>Contribution</w:t>
      </w:r>
      <w:r w:rsidR="001F5FA8">
        <w:t xml:space="preserve">, </w:t>
      </w:r>
      <w:proofErr w:type="spellStart"/>
      <w:proofErr w:type="gramStart"/>
      <w:r w:rsidR="001F5FA8">
        <w:t>plutôt</w:t>
      </w:r>
      <w:proofErr w:type="spellEnd"/>
      <w:r>
        <w:t xml:space="preserve"> ?</w:t>
      </w:r>
      <w:proofErr w:type="gramEnd"/>
    </w:p>
  </w:comment>
  <w:comment w:id="88" w:author="mg" w:date="2021-07-22T12:03:00Z" w:initials="xx">
    <w:p w14:paraId="36066C31" w14:textId="584E8232" w:rsidR="00E64517" w:rsidRDefault="00E64517">
      <w:pPr>
        <w:pStyle w:val="Commentaire"/>
      </w:pPr>
      <w:r>
        <w:rPr>
          <w:rStyle w:val="Marquedecommentaire"/>
        </w:rPr>
        <w:annotationRef/>
      </w:r>
      <w:r>
        <w:t>Intra-</w:t>
      </w:r>
      <w:proofErr w:type="spellStart"/>
      <w:proofErr w:type="gramStart"/>
      <w:r>
        <w:t>muros</w:t>
      </w:r>
      <w:proofErr w:type="spellEnd"/>
      <w:r>
        <w:t xml:space="preserve"> ?</w:t>
      </w:r>
      <w:proofErr w:type="gramEnd"/>
      <w:r>
        <w:t xml:space="preserve"> </w:t>
      </w:r>
      <w:proofErr w:type="spellStart"/>
      <w:r>
        <w:t>l’aire</w:t>
      </w:r>
      <w:proofErr w:type="spellEnd"/>
      <w:r>
        <w:t xml:space="preserve"> </w:t>
      </w:r>
      <w:proofErr w:type="spellStart"/>
      <w:r>
        <w:t>urbaine</w:t>
      </w:r>
      <w:proofErr w:type="spellEnd"/>
      <w:r>
        <w:t xml:space="preserve"> ? </w:t>
      </w:r>
    </w:p>
  </w:comment>
  <w:comment w:id="89" w:author="mg" w:date="2021-07-22T12:05:00Z" w:initials="xx">
    <w:p w14:paraId="44D1FF86" w14:textId="35D0841C" w:rsidR="00733295" w:rsidRPr="00314E39" w:rsidRDefault="00733295" w:rsidP="00314E39">
      <w:pPr>
        <w:pStyle w:val="Commentaire"/>
      </w:pPr>
      <w:r>
        <w:rPr>
          <w:rStyle w:val="Marquedecommentaire"/>
        </w:rPr>
        <w:annotationRef/>
      </w:r>
      <w:r>
        <w:t xml:space="preserve">Ca me </w:t>
      </w:r>
      <w:proofErr w:type="spellStart"/>
      <w:r>
        <w:t>semble</w:t>
      </w:r>
      <w:proofErr w:type="spellEnd"/>
      <w:r>
        <w:t xml:space="preserve"> important de </w:t>
      </w:r>
      <w:proofErr w:type="spellStart"/>
      <w:r>
        <w:t>bien</w:t>
      </w:r>
      <w:proofErr w:type="spellEnd"/>
      <w:r>
        <w:t xml:space="preserve"> </w:t>
      </w:r>
      <w:proofErr w:type="spellStart"/>
      <w:r>
        <w:t>distinguer</w:t>
      </w:r>
      <w:proofErr w:type="spellEnd"/>
      <w:r>
        <w:t xml:space="preserve"> </w:t>
      </w:r>
      <w:proofErr w:type="spellStart"/>
      <w:r>
        <w:t>ces</w:t>
      </w:r>
      <w:proofErr w:type="spellEnd"/>
      <w:r>
        <w:t xml:space="preserve"> </w:t>
      </w:r>
      <w:proofErr w:type="spellStart"/>
      <w:r w:rsidR="004B7738">
        <w:t>deux</w:t>
      </w:r>
      <w:proofErr w:type="spellEnd"/>
      <w:r w:rsidR="004B7738">
        <w:t xml:space="preserve"> </w:t>
      </w:r>
      <w:proofErr w:type="spellStart"/>
      <w:r>
        <w:t>processus</w:t>
      </w:r>
      <w:proofErr w:type="spellEnd"/>
      <w:r>
        <w:t xml:space="preserve"> qui </w:t>
      </w:r>
      <w:proofErr w:type="spellStart"/>
      <w:r>
        <w:t>s’auto-</w:t>
      </w:r>
      <w:proofErr w:type="gramStart"/>
      <w:r>
        <w:t>entretiennent</w:t>
      </w:r>
      <w:proofErr w:type="spellEnd"/>
      <w:r>
        <w:t xml:space="preserve"> :</w:t>
      </w:r>
      <w:proofErr w:type="gramEnd"/>
      <w:r>
        <w:t xml:space="preserve"> d’un </w:t>
      </w:r>
      <w:proofErr w:type="spellStart"/>
      <w:r>
        <w:t>côté</w:t>
      </w:r>
      <w:proofErr w:type="spellEnd"/>
      <w:r>
        <w:t xml:space="preserve">, </w:t>
      </w:r>
      <w:proofErr w:type="spellStart"/>
      <w:r>
        <w:t>depuis</w:t>
      </w:r>
      <w:proofErr w:type="spellEnd"/>
      <w:r>
        <w:t xml:space="preserve"> les </w:t>
      </w:r>
      <w:proofErr w:type="spellStart"/>
      <w:r>
        <w:t>années</w:t>
      </w:r>
      <w:proofErr w:type="spellEnd"/>
      <w:r>
        <w:t xml:space="preserve"> 1990, les prix de </w:t>
      </w:r>
      <w:proofErr w:type="spellStart"/>
      <w:r>
        <w:t>vente</w:t>
      </w:r>
      <w:proofErr w:type="spellEnd"/>
      <w:r>
        <w:t xml:space="preserve"> de </w:t>
      </w:r>
      <w:proofErr w:type="spellStart"/>
      <w:r>
        <w:t>logements</w:t>
      </w:r>
      <w:proofErr w:type="spellEnd"/>
      <w:r>
        <w:t xml:space="preserve"> </w:t>
      </w:r>
      <w:proofErr w:type="spellStart"/>
      <w:r>
        <w:t>croissent</w:t>
      </w:r>
      <w:proofErr w:type="spellEnd"/>
      <w:r>
        <w:t xml:space="preserve"> plus </w:t>
      </w:r>
      <w:proofErr w:type="spellStart"/>
      <w:r>
        <w:t>vite</w:t>
      </w:r>
      <w:proofErr w:type="spellEnd"/>
      <w:r>
        <w:t xml:space="preserve"> que les </w:t>
      </w:r>
      <w:proofErr w:type="spellStart"/>
      <w:r>
        <w:t>revenus</w:t>
      </w:r>
      <w:proofErr w:type="spellEnd"/>
      <w:r>
        <w:t xml:space="preserve"> (</w:t>
      </w:r>
      <w:proofErr w:type="spellStart"/>
      <w:r>
        <w:t>bien</w:t>
      </w:r>
      <w:proofErr w:type="spellEnd"/>
      <w:r>
        <w:t xml:space="preserve"> </w:t>
      </w:r>
      <w:proofErr w:type="spellStart"/>
      <w:r>
        <w:t>montré</w:t>
      </w:r>
      <w:proofErr w:type="spellEnd"/>
      <w:r>
        <w:t xml:space="preserve"> </w:t>
      </w:r>
      <w:proofErr w:type="spellStart"/>
      <w:r>
        <w:t>dans</w:t>
      </w:r>
      <w:proofErr w:type="spellEnd"/>
      <w:r>
        <w:t xml:space="preserve"> les </w:t>
      </w:r>
      <w:proofErr w:type="spellStart"/>
      <w:r>
        <w:t>travaux</w:t>
      </w:r>
      <w:proofErr w:type="spellEnd"/>
      <w:r>
        <w:t xml:space="preserve"> de </w:t>
      </w:r>
      <w:proofErr w:type="spellStart"/>
      <w:r>
        <w:t>Friggit</w:t>
      </w:r>
      <w:proofErr w:type="spellEnd"/>
      <w:r>
        <w:t xml:space="preserve"> que </w:t>
      </w:r>
      <w:proofErr w:type="spellStart"/>
      <w:r>
        <w:t>reprend</w:t>
      </w:r>
      <w:proofErr w:type="spellEnd"/>
      <w:r>
        <w:t xml:space="preserve"> </w:t>
      </w:r>
      <w:proofErr w:type="spellStart"/>
      <w:r>
        <w:t>l’état</w:t>
      </w:r>
      <w:proofErr w:type="spellEnd"/>
      <w:r>
        <w:t xml:space="preserve"> de la question de </w:t>
      </w:r>
      <w:proofErr w:type="spellStart"/>
      <w:r>
        <w:t>l’ANR</w:t>
      </w:r>
      <w:proofErr w:type="spellEnd"/>
      <w:r>
        <w:t xml:space="preserve">), </w:t>
      </w:r>
      <w:proofErr w:type="spellStart"/>
      <w:r>
        <w:t>ce</w:t>
      </w:r>
      <w:proofErr w:type="spellEnd"/>
      <w:r>
        <w:t xml:space="preserve"> qui tend à </w:t>
      </w:r>
      <w:proofErr w:type="spellStart"/>
      <w:r>
        <w:t>exclure</w:t>
      </w:r>
      <w:proofErr w:type="spellEnd"/>
      <w:r>
        <w:t xml:space="preserve"> </w:t>
      </w:r>
      <w:proofErr w:type="spellStart"/>
      <w:r>
        <w:t>une</w:t>
      </w:r>
      <w:proofErr w:type="spellEnd"/>
      <w:r>
        <w:t xml:space="preserve"> part </w:t>
      </w:r>
      <w:proofErr w:type="spellStart"/>
      <w:r>
        <w:t>croissante</w:t>
      </w:r>
      <w:proofErr w:type="spellEnd"/>
      <w:r>
        <w:t xml:space="preserve"> des ménages </w:t>
      </w:r>
      <w:proofErr w:type="spellStart"/>
      <w:r>
        <w:t>modestes</w:t>
      </w:r>
      <w:proofErr w:type="spellEnd"/>
      <w:r>
        <w:t xml:space="preserve"> de </w:t>
      </w:r>
      <w:proofErr w:type="spellStart"/>
      <w:r>
        <w:t>l’accès</w:t>
      </w:r>
      <w:proofErr w:type="spellEnd"/>
      <w:r>
        <w:t xml:space="preserve"> au </w:t>
      </w:r>
      <w:proofErr w:type="spellStart"/>
      <w:r>
        <w:t>logement</w:t>
      </w:r>
      <w:proofErr w:type="spellEnd"/>
      <w:r>
        <w:t xml:space="preserve"> </w:t>
      </w:r>
      <w:proofErr w:type="spellStart"/>
      <w:r>
        <w:t>dans</w:t>
      </w:r>
      <w:proofErr w:type="spellEnd"/>
      <w:r>
        <w:t xml:space="preserve"> les zones les plus </w:t>
      </w:r>
      <w:proofErr w:type="spellStart"/>
      <w:r>
        <w:t>tendues</w:t>
      </w:r>
      <w:proofErr w:type="spellEnd"/>
      <w:r>
        <w:t xml:space="preserve">. D’un </w:t>
      </w:r>
      <w:proofErr w:type="spellStart"/>
      <w:r>
        <w:t>autre</w:t>
      </w:r>
      <w:proofErr w:type="spellEnd"/>
      <w:r>
        <w:t xml:space="preserve"> </w:t>
      </w:r>
      <w:proofErr w:type="spellStart"/>
      <w:r>
        <w:t>côté</w:t>
      </w:r>
      <w:proofErr w:type="spellEnd"/>
      <w:r>
        <w:t xml:space="preserve">, </w:t>
      </w:r>
      <w:proofErr w:type="spellStart"/>
      <w:r>
        <w:t>l’augmentation</w:t>
      </w:r>
      <w:proofErr w:type="spellEnd"/>
      <w:r>
        <w:t xml:space="preserve"> des prix </w:t>
      </w:r>
      <w:proofErr w:type="spellStart"/>
      <w:r>
        <w:t>renforce</w:t>
      </w:r>
      <w:proofErr w:type="spellEnd"/>
      <w:r>
        <w:t xml:space="preserve"> </w:t>
      </w:r>
      <w:proofErr w:type="spellStart"/>
      <w:r>
        <w:t>l’intérêt</w:t>
      </w:r>
      <w:proofErr w:type="spellEnd"/>
      <w:r>
        <w:t xml:space="preserve"> </w:t>
      </w:r>
      <w:proofErr w:type="spellStart"/>
      <w:r w:rsidR="004B7738">
        <w:t>d’investir</w:t>
      </w:r>
      <w:proofErr w:type="spellEnd"/>
      <w:r w:rsidR="004B7738">
        <w:t xml:space="preserve"> </w:t>
      </w:r>
      <w:proofErr w:type="spellStart"/>
      <w:r w:rsidR="004B7738">
        <w:t>dans</w:t>
      </w:r>
      <w:proofErr w:type="spellEnd"/>
      <w:r w:rsidR="004B7738">
        <w:t xml:space="preserve"> </w:t>
      </w:r>
      <w:proofErr w:type="spellStart"/>
      <w:r w:rsidR="004B7738">
        <w:t>ce</w:t>
      </w:r>
      <w:proofErr w:type="spellEnd"/>
      <w:r w:rsidR="004B7738">
        <w:t xml:space="preserve"> capital </w:t>
      </w:r>
      <w:proofErr w:type="spellStart"/>
      <w:r w:rsidR="004B7738">
        <w:t>immobilier</w:t>
      </w:r>
      <w:proofErr w:type="spellEnd"/>
      <w:r w:rsidR="004B7738">
        <w:t xml:space="preserve"> </w:t>
      </w:r>
      <w:r>
        <w:t xml:space="preserve">pour les ménages les plus </w:t>
      </w:r>
      <w:proofErr w:type="spellStart"/>
      <w:r>
        <w:t>aisés</w:t>
      </w:r>
      <w:proofErr w:type="spellEnd"/>
      <w:r w:rsidR="00314E39">
        <w:t xml:space="preserve">. Tout </w:t>
      </w:r>
      <w:proofErr w:type="spellStart"/>
      <w:r w:rsidR="00314E39">
        <w:t>ceci</w:t>
      </w:r>
      <w:proofErr w:type="spellEnd"/>
      <w:r w:rsidR="00314E39">
        <w:t xml:space="preserve"> </w:t>
      </w:r>
      <w:proofErr w:type="spellStart"/>
      <w:r w:rsidR="00314E39">
        <w:t>d</w:t>
      </w:r>
      <w:r w:rsidR="008C031A">
        <w:t>ans</w:t>
      </w:r>
      <w:proofErr w:type="spellEnd"/>
      <w:r w:rsidR="008C031A">
        <w:t xml:space="preserve"> un </w:t>
      </w:r>
      <w:proofErr w:type="spellStart"/>
      <w:r w:rsidR="008C031A">
        <w:t>contexte</w:t>
      </w:r>
      <w:proofErr w:type="spellEnd"/>
      <w:r w:rsidR="008C031A">
        <w:t xml:space="preserve"> de transition du régime </w:t>
      </w:r>
      <w:proofErr w:type="spellStart"/>
      <w:r w:rsidR="008C031A">
        <w:t>d</w:t>
      </w:r>
      <w:r w:rsidR="00314E39">
        <w:t>’Etat</w:t>
      </w:r>
      <w:proofErr w:type="spellEnd"/>
      <w:r w:rsidR="00314E39">
        <w:t xml:space="preserve">-providence </w:t>
      </w:r>
      <w:r w:rsidR="008C031A">
        <w:t>qui</w:t>
      </w:r>
      <w:r w:rsidR="00314E39">
        <w:t xml:space="preserve"> encourage de plus </w:t>
      </w:r>
      <w:proofErr w:type="spellStart"/>
      <w:r w:rsidR="00314E39">
        <w:t>en</w:t>
      </w:r>
      <w:proofErr w:type="spellEnd"/>
      <w:r w:rsidR="00314E39">
        <w:t xml:space="preserve"> plus les placements </w:t>
      </w:r>
      <w:proofErr w:type="spellStart"/>
      <w:r w:rsidR="00314E39">
        <w:t>immobiliers</w:t>
      </w:r>
      <w:proofErr w:type="spellEnd"/>
      <w:r w:rsidR="00314E39">
        <w:t xml:space="preserve"> des ménages. </w:t>
      </w:r>
      <w:proofErr w:type="spellStart"/>
      <w:r w:rsidR="00314E39">
        <w:t>C’est</w:t>
      </w:r>
      <w:proofErr w:type="spellEnd"/>
      <w:r w:rsidR="00314E39">
        <w:t xml:space="preserve"> plus </w:t>
      </w:r>
      <w:proofErr w:type="spellStart"/>
      <w:r w:rsidR="00314E39">
        <w:t>détaillé</w:t>
      </w:r>
      <w:proofErr w:type="spellEnd"/>
      <w:r w:rsidR="00314E39">
        <w:t xml:space="preserve"> et </w:t>
      </w:r>
      <w:proofErr w:type="spellStart"/>
      <w:r w:rsidR="00314E39">
        <w:t>référencé</w:t>
      </w:r>
      <w:proofErr w:type="spellEnd"/>
      <w:r w:rsidR="00314E39">
        <w:t xml:space="preserve"> </w:t>
      </w:r>
      <w:proofErr w:type="spellStart"/>
      <w:r w:rsidR="00314E39">
        <w:t>dans</w:t>
      </w:r>
      <w:proofErr w:type="spellEnd"/>
      <w:r w:rsidR="00314E39">
        <w:t xml:space="preserve"> la documentation de presentation de </w:t>
      </w:r>
      <w:proofErr w:type="spellStart"/>
      <w:r w:rsidR="00314E39">
        <w:t>l’ANR</w:t>
      </w:r>
      <w:proofErr w:type="spellEnd"/>
      <w:r w:rsidR="00314E39">
        <w:t>.</w:t>
      </w:r>
    </w:p>
  </w:comment>
  <w:comment w:id="90" w:author="mg" w:date="2021-07-22T14:53:00Z" w:initials="xx">
    <w:p w14:paraId="24385B86" w14:textId="1C120D31" w:rsidR="008C031A" w:rsidRDefault="008C031A">
      <w:pPr>
        <w:pStyle w:val="Commentaire"/>
      </w:pPr>
      <w:r>
        <w:rPr>
          <w:rStyle w:val="Marquedecommentaire"/>
        </w:rPr>
        <w:annotationRef/>
      </w:r>
      <w:r>
        <w:t xml:space="preserve">Commencer par </w:t>
      </w:r>
      <w:proofErr w:type="spellStart"/>
      <w:r>
        <w:t>cette</w:t>
      </w:r>
      <w:proofErr w:type="spellEnd"/>
      <w:r>
        <w:t xml:space="preserve"> </w:t>
      </w:r>
      <w:proofErr w:type="gramStart"/>
      <w:r>
        <w:t>phrase :</w:t>
      </w:r>
      <w:proofErr w:type="gramEnd"/>
      <w:r>
        <w:t xml:space="preserve"> </w:t>
      </w:r>
      <w:proofErr w:type="spellStart"/>
      <w:r>
        <w:t>ce</w:t>
      </w:r>
      <w:proofErr w:type="spellEnd"/>
      <w:r>
        <w:t xml:space="preserve"> </w:t>
      </w:r>
      <w:proofErr w:type="spellStart"/>
      <w:r>
        <w:t>serait</w:t>
      </w:r>
      <w:proofErr w:type="spellEnd"/>
      <w:r>
        <w:t xml:space="preserve"> plus </w:t>
      </w:r>
      <w:proofErr w:type="spellStart"/>
      <w:r>
        <w:t>clair</w:t>
      </w:r>
      <w:proofErr w:type="spellEnd"/>
      <w:r>
        <w:t xml:space="preserve"> de faire </w:t>
      </w:r>
      <w:proofErr w:type="spellStart"/>
      <w:r>
        <w:t>d’abord</w:t>
      </w:r>
      <w:proofErr w:type="spellEnd"/>
      <w:r>
        <w:t xml:space="preserve"> un </w:t>
      </w:r>
      <w:proofErr w:type="spellStart"/>
      <w:r>
        <w:t>paragraphe</w:t>
      </w:r>
      <w:proofErr w:type="spellEnd"/>
      <w:r>
        <w:t xml:space="preserve"> qui </w:t>
      </w:r>
      <w:proofErr w:type="spellStart"/>
      <w:r>
        <w:t>reprenne</w:t>
      </w:r>
      <w:proofErr w:type="spellEnd"/>
      <w:r>
        <w:t xml:space="preserve"> les </w:t>
      </w:r>
      <w:proofErr w:type="spellStart"/>
      <w:r>
        <w:t>principales</w:t>
      </w:r>
      <w:proofErr w:type="spellEnd"/>
      <w:r>
        <w:t xml:space="preserve"> hypotheses et </w:t>
      </w:r>
      <w:proofErr w:type="spellStart"/>
      <w:r>
        <w:t>objectifs</w:t>
      </w:r>
      <w:proofErr w:type="spellEnd"/>
      <w:r>
        <w:t xml:space="preserve"> de </w:t>
      </w:r>
      <w:proofErr w:type="spellStart"/>
      <w:r>
        <w:t>Wisdhom</w:t>
      </w:r>
      <w:proofErr w:type="spellEnd"/>
      <w:r>
        <w:t xml:space="preserve">, </w:t>
      </w:r>
      <w:proofErr w:type="spellStart"/>
      <w:r>
        <w:t>puis</w:t>
      </w:r>
      <w:proofErr w:type="spellEnd"/>
      <w:r>
        <w:t xml:space="preserve"> de poser la question </w:t>
      </w:r>
      <w:proofErr w:type="spellStart"/>
      <w:r>
        <w:t>dans</w:t>
      </w:r>
      <w:proofErr w:type="spellEnd"/>
      <w:r>
        <w:t xml:space="preserve"> un second temps de </w:t>
      </w:r>
      <w:proofErr w:type="spellStart"/>
      <w:r>
        <w:t>l’intérêt</w:t>
      </w:r>
      <w:proofErr w:type="spellEnd"/>
      <w:r>
        <w:t xml:space="preserve"> </w:t>
      </w:r>
      <w:proofErr w:type="spellStart"/>
      <w:r>
        <w:t>d’étudier</w:t>
      </w:r>
      <w:proofErr w:type="spellEnd"/>
      <w:r>
        <w:t xml:space="preserve"> les locations </w:t>
      </w:r>
      <w:proofErr w:type="spellStart"/>
      <w:r>
        <w:t>saisonnières</w:t>
      </w:r>
      <w:proofErr w:type="spellEnd"/>
      <w:r>
        <w:t xml:space="preserve"> </w:t>
      </w:r>
      <w:proofErr w:type="spellStart"/>
      <w:r>
        <w:t>dans</w:t>
      </w:r>
      <w:proofErr w:type="spellEnd"/>
      <w:r>
        <w:t xml:space="preserve"> </w:t>
      </w:r>
      <w:proofErr w:type="spellStart"/>
      <w:r>
        <w:t>ce</w:t>
      </w:r>
      <w:proofErr w:type="spellEnd"/>
      <w:r>
        <w:t xml:space="preserve"> </w:t>
      </w:r>
      <w:proofErr w:type="spellStart"/>
      <w:r>
        <w:t>projet</w:t>
      </w:r>
      <w:proofErr w:type="spellEnd"/>
    </w:p>
  </w:comment>
  <w:comment w:id="92" w:author="mg" w:date="2021-07-22T14:55:00Z" w:initials="xx">
    <w:p w14:paraId="7B90CB2B" w14:textId="7F059D8F" w:rsidR="008C031A" w:rsidRDefault="008C031A">
      <w:pPr>
        <w:pStyle w:val="Commentaire"/>
      </w:pPr>
      <w:r>
        <w:rPr>
          <w:rStyle w:val="Marquedecommentaire"/>
        </w:rPr>
        <w:annotationRef/>
      </w:r>
      <w:r>
        <w:t xml:space="preserve">Poser la question du lien avec les locations </w:t>
      </w:r>
      <w:proofErr w:type="spellStart"/>
      <w:r>
        <w:t>saisonnières</w:t>
      </w:r>
      <w:proofErr w:type="spellEnd"/>
      <w:r>
        <w:t xml:space="preserve"> après</w:t>
      </w:r>
    </w:p>
  </w:comment>
  <w:comment w:id="93" w:author="mg" w:date="2021-07-22T14:55:00Z" w:initials="xx">
    <w:p w14:paraId="157A72F5" w14:textId="1B43B1C6" w:rsidR="008C031A" w:rsidRDefault="008C031A">
      <w:pPr>
        <w:pStyle w:val="Commentaire"/>
      </w:pPr>
      <w:r>
        <w:rPr>
          <w:rStyle w:val="Marquedecommentaire"/>
        </w:rPr>
        <w:annotationRef/>
      </w:r>
      <w:r>
        <w:t xml:space="preserve">Je ne </w:t>
      </w:r>
      <w:proofErr w:type="spellStart"/>
      <w:r>
        <w:t>comprends</w:t>
      </w:r>
      <w:proofErr w:type="spellEnd"/>
      <w:r>
        <w:t xml:space="preserve"> pas trop la place de </w:t>
      </w:r>
      <w:proofErr w:type="spellStart"/>
      <w:r>
        <w:t>cette</w:t>
      </w:r>
      <w:proofErr w:type="spellEnd"/>
      <w:r>
        <w:t xml:space="preserve"> Remarque et de </w:t>
      </w:r>
      <w:proofErr w:type="spellStart"/>
      <w:r>
        <w:t>cette</w:t>
      </w:r>
      <w:proofErr w:type="spellEnd"/>
      <w:r>
        <w:t xml:space="preserve"> figure </w:t>
      </w:r>
      <w:proofErr w:type="spellStart"/>
      <w:r>
        <w:t>dans</w:t>
      </w:r>
      <w:proofErr w:type="spellEnd"/>
      <w:r>
        <w:t xml:space="preserve"> ta </w:t>
      </w:r>
      <w:proofErr w:type="spellStart"/>
      <w:r>
        <w:t>démonstration</w:t>
      </w:r>
      <w:proofErr w:type="spellEnd"/>
    </w:p>
  </w:comment>
  <w:comment w:id="94" w:author="mg" w:date="2021-07-22T12:00:00Z" w:initials="xx">
    <w:p w14:paraId="5BA17B65" w14:textId="7B643807" w:rsidR="00E64517" w:rsidRDefault="00E64517">
      <w:pPr>
        <w:pStyle w:val="Commentaire"/>
      </w:pPr>
      <w:r>
        <w:rPr>
          <w:rStyle w:val="Marquedecommentaire"/>
        </w:rPr>
        <w:annotationRef/>
      </w:r>
      <w:r>
        <w:t xml:space="preserve">source de </w:t>
      </w:r>
      <w:proofErr w:type="spellStart"/>
      <w:r>
        <w:t>cette</w:t>
      </w:r>
      <w:proofErr w:type="spellEnd"/>
      <w:r>
        <w:t xml:space="preserve"> </w:t>
      </w:r>
      <w:proofErr w:type="gramStart"/>
      <w:r>
        <w:t>figure ?</w:t>
      </w:r>
      <w:proofErr w:type="gramEnd"/>
    </w:p>
  </w:comment>
  <w:comment w:id="96" w:author="mg" w:date="2021-07-22T14:56:00Z" w:initials="xx">
    <w:p w14:paraId="0F07BD58" w14:textId="0B31DF20" w:rsidR="008C031A" w:rsidRDefault="008C031A">
      <w:pPr>
        <w:pStyle w:val="Commentaire"/>
      </w:pPr>
      <w:r>
        <w:rPr>
          <w:rStyle w:val="Marquedecommentaire"/>
        </w:rPr>
        <w:annotationRef/>
      </w:r>
      <w:r>
        <w:t xml:space="preserve">à dire </w:t>
      </w:r>
      <w:proofErr w:type="spellStart"/>
      <w:r>
        <w:t>avant</w:t>
      </w:r>
      <w:proofErr w:type="spellEnd"/>
    </w:p>
  </w:comment>
  <w:comment w:id="97" w:author="mg" w:date="2021-07-22T12:21:00Z" w:initials="xx">
    <w:p w14:paraId="568CC931" w14:textId="26A36E93" w:rsidR="00314E39" w:rsidRDefault="00314E39">
      <w:pPr>
        <w:pStyle w:val="Commentaire"/>
      </w:pPr>
      <w:r>
        <w:rPr>
          <w:rStyle w:val="Marquedecommentaire"/>
        </w:rPr>
        <w:annotationRef/>
      </w:r>
      <w:r>
        <w:t xml:space="preserve">de retro-action </w:t>
      </w:r>
    </w:p>
  </w:comment>
  <w:comment w:id="98" w:author="mg" w:date="2021-07-22T16:36:00Z" w:initials="xx">
    <w:p w14:paraId="4E5D20BE" w14:textId="6EDFE705" w:rsidR="001F5FA8" w:rsidRDefault="001F5FA8">
      <w:pPr>
        <w:pStyle w:val="Commentaire"/>
      </w:pPr>
      <w:r>
        <w:rPr>
          <w:rStyle w:val="Marquedecommentaire"/>
        </w:rPr>
        <w:annotationRef/>
      </w:r>
      <w:proofErr w:type="spellStart"/>
      <w:r>
        <w:t>C’est</w:t>
      </w:r>
      <w:proofErr w:type="spellEnd"/>
      <w:r>
        <w:t xml:space="preserve"> </w:t>
      </w:r>
      <w:proofErr w:type="spellStart"/>
      <w:proofErr w:type="gramStart"/>
      <w:r>
        <w:t>intéressant</w:t>
      </w:r>
      <w:proofErr w:type="spellEnd"/>
      <w:r>
        <w:t xml:space="preserve"> :</w:t>
      </w:r>
      <w:proofErr w:type="gramEnd"/>
      <w:r>
        <w:t xml:space="preserve"> </w:t>
      </w:r>
      <w:proofErr w:type="spellStart"/>
      <w:r>
        <w:t>c’est</w:t>
      </w:r>
      <w:proofErr w:type="spellEnd"/>
      <w:r>
        <w:t xml:space="preserve"> à </w:t>
      </w:r>
      <w:proofErr w:type="spellStart"/>
      <w:r>
        <w:t>quelle</w:t>
      </w:r>
      <w:proofErr w:type="spellEnd"/>
      <w:r>
        <w:t xml:space="preserve"> page du rapport (</w:t>
      </w:r>
      <w:proofErr w:type="spellStart"/>
      <w:r>
        <w:t>tu</w:t>
      </w:r>
      <w:proofErr w:type="spellEnd"/>
      <w:r>
        <w:t xml:space="preserve"> </w:t>
      </w:r>
      <w:proofErr w:type="spellStart"/>
      <w:r>
        <w:t>pourrais</w:t>
      </w:r>
      <w:proofErr w:type="spellEnd"/>
      <w:r>
        <w:t xml:space="preserve"> </w:t>
      </w:r>
      <w:proofErr w:type="spellStart"/>
      <w:r>
        <w:t>l’ajouter</w:t>
      </w:r>
      <w:proofErr w:type="spellEnd"/>
      <w:r>
        <w:t>)</w:t>
      </w:r>
      <w:r w:rsidR="00B748B4">
        <w:t xml:space="preserve"> </w:t>
      </w:r>
      <w:r>
        <w:t xml:space="preserve">? comment </w:t>
      </w:r>
      <w:proofErr w:type="spellStart"/>
      <w:r>
        <w:t>pourrais-tu</w:t>
      </w:r>
      <w:proofErr w:type="spellEnd"/>
      <w:r>
        <w:t xml:space="preserve"> </w:t>
      </w:r>
      <w:proofErr w:type="spellStart"/>
      <w:r>
        <w:t>expliquer</w:t>
      </w:r>
      <w:proofErr w:type="spellEnd"/>
      <w:r>
        <w:t xml:space="preserve"> </w:t>
      </w:r>
      <w:proofErr w:type="spellStart"/>
      <w:r>
        <w:t>ces</w:t>
      </w:r>
      <w:proofErr w:type="spellEnd"/>
      <w:r>
        <w:t xml:space="preserve"> divergences </w:t>
      </w:r>
      <w:proofErr w:type="spellStart"/>
      <w:r>
        <w:t>d’interprétation</w:t>
      </w:r>
      <w:proofErr w:type="spellEnd"/>
      <w:r>
        <w:t xml:space="preserve"> ?</w:t>
      </w:r>
    </w:p>
  </w:comment>
  <w:comment w:id="100" w:author="mg" w:date="2021-07-22T15:00:00Z" w:initials="xx">
    <w:p w14:paraId="4C3D98E7" w14:textId="2DC2882A" w:rsidR="00F10E6B" w:rsidRDefault="00F10E6B">
      <w:pPr>
        <w:pStyle w:val="Commentaire"/>
      </w:pPr>
      <w:r>
        <w:rPr>
          <w:rStyle w:val="Marquedecommentaire"/>
        </w:rPr>
        <w:annotationRef/>
      </w:r>
      <w:r w:rsidR="00B748B4">
        <w:t>Faire</w:t>
      </w:r>
      <w:r>
        <w:t xml:space="preserve"> un nouveau </w:t>
      </w:r>
      <w:proofErr w:type="spellStart"/>
      <w:r>
        <w:t>paragraphe</w:t>
      </w:r>
      <w:proofErr w:type="spellEnd"/>
      <w:r>
        <w:t xml:space="preserve"> sur la place de la location </w:t>
      </w:r>
      <w:proofErr w:type="spellStart"/>
      <w:r>
        <w:t>saisonnière</w:t>
      </w:r>
      <w:proofErr w:type="spellEnd"/>
      <w:r>
        <w:t xml:space="preserve"> ds le </w:t>
      </w:r>
      <w:proofErr w:type="spellStart"/>
      <w:r>
        <w:t>projet</w:t>
      </w:r>
      <w:proofErr w:type="spellEnd"/>
      <w:r>
        <w:t xml:space="preserve"> </w:t>
      </w:r>
      <w:proofErr w:type="spellStart"/>
      <w:r>
        <w:t>Wisdhom</w:t>
      </w:r>
      <w:proofErr w:type="spellEnd"/>
    </w:p>
  </w:comment>
  <w:comment w:id="101" w:author="mg" w:date="2021-07-22T15:01:00Z" w:initials="xx">
    <w:p w14:paraId="12B1B1DC" w14:textId="1C691A8C" w:rsidR="00F10E6B" w:rsidRDefault="00F10E6B">
      <w:pPr>
        <w:pStyle w:val="Commentaire"/>
      </w:pPr>
      <w:r>
        <w:rPr>
          <w:rStyle w:val="Marquedecommentaire"/>
        </w:rPr>
        <w:annotationRef/>
      </w:r>
      <w:proofErr w:type="spellStart"/>
      <w:r>
        <w:t>Là</w:t>
      </w:r>
      <w:proofErr w:type="spellEnd"/>
      <w:r>
        <w:t xml:space="preserve"> on </w:t>
      </w:r>
      <w:proofErr w:type="spellStart"/>
      <w:r>
        <w:t>n’est</w:t>
      </w:r>
      <w:proofErr w:type="spellEnd"/>
      <w:r>
        <w:t xml:space="preserve"> pas sur de la location </w:t>
      </w:r>
      <w:proofErr w:type="spellStart"/>
      <w:r>
        <w:t>saisonnière</w:t>
      </w:r>
      <w:proofErr w:type="spellEnd"/>
      <w:r>
        <w:t xml:space="preserve">, je </w:t>
      </w:r>
      <w:proofErr w:type="spellStart"/>
      <w:r>
        <w:t>n’en</w:t>
      </w:r>
      <w:proofErr w:type="spellEnd"/>
      <w:r>
        <w:t xml:space="preserve"> </w:t>
      </w:r>
      <w:proofErr w:type="spellStart"/>
      <w:r>
        <w:t>parlerais</w:t>
      </w:r>
      <w:proofErr w:type="spellEnd"/>
      <w:r>
        <w:t xml:space="preserve"> pas </w:t>
      </w:r>
      <w:proofErr w:type="spellStart"/>
      <w:r>
        <w:t>ici</w:t>
      </w:r>
      <w:proofErr w:type="spellEnd"/>
      <w:r>
        <w:t xml:space="preserve">. </w:t>
      </w:r>
      <w:proofErr w:type="spellStart"/>
      <w:r>
        <w:t>Tu</w:t>
      </w:r>
      <w:proofErr w:type="spellEnd"/>
      <w:r>
        <w:t xml:space="preserve"> </w:t>
      </w:r>
      <w:proofErr w:type="spellStart"/>
      <w:r>
        <w:t>pourrais</w:t>
      </w:r>
      <w:proofErr w:type="spellEnd"/>
      <w:r>
        <w:t xml:space="preserve"> </w:t>
      </w:r>
      <w:proofErr w:type="spellStart"/>
      <w:r>
        <w:t>utiliser</w:t>
      </w:r>
      <w:proofErr w:type="spellEnd"/>
      <w:r>
        <w:t xml:space="preserve"> </w:t>
      </w:r>
      <w:proofErr w:type="spellStart"/>
      <w:r w:rsidR="00BF5119">
        <w:t>ces</w:t>
      </w:r>
      <w:proofErr w:type="spellEnd"/>
      <w:r w:rsidR="00BF5119">
        <w:t xml:space="preserve"> </w:t>
      </w:r>
      <w:proofErr w:type="spellStart"/>
      <w:r w:rsidR="00BF5119">
        <w:t>éléments</w:t>
      </w:r>
      <w:proofErr w:type="spellEnd"/>
      <w:r w:rsidR="00BF5119">
        <w:t xml:space="preserve"> pour presenter les </w:t>
      </w:r>
      <w:proofErr w:type="spellStart"/>
      <w:r w:rsidR="00BF5119">
        <w:t>objectifs</w:t>
      </w:r>
      <w:proofErr w:type="spellEnd"/>
      <w:r w:rsidR="00BF5119">
        <w:t xml:space="preserve"> de la 1ère </w:t>
      </w:r>
      <w:proofErr w:type="spellStart"/>
      <w:r w:rsidR="00BF5119">
        <w:t>partie</w:t>
      </w:r>
      <w:proofErr w:type="spellEnd"/>
      <w:r w:rsidR="00BF5119">
        <w:t xml:space="preserve"> du </w:t>
      </w:r>
      <w:proofErr w:type="spellStart"/>
      <w:r w:rsidR="00BF5119">
        <w:t>projet</w:t>
      </w:r>
      <w:proofErr w:type="spellEnd"/>
      <w:r w:rsidR="00BF5119">
        <w:t xml:space="preserve"> et </w:t>
      </w:r>
      <w:proofErr w:type="spellStart"/>
      <w:r w:rsidR="00BF5119">
        <w:t>qqs</w:t>
      </w:r>
      <w:proofErr w:type="spellEnd"/>
      <w:r w:rsidR="00BF5119">
        <w:t xml:space="preserve"> </w:t>
      </w:r>
      <w:proofErr w:type="spellStart"/>
      <w:r w:rsidR="00BF5119">
        <w:t>résultats</w:t>
      </w:r>
      <w:proofErr w:type="spellEnd"/>
      <w:r w:rsidR="00BF5119">
        <w:t>.</w:t>
      </w:r>
    </w:p>
  </w:comment>
  <w:comment w:id="103" w:author="mg" w:date="2021-07-22T12:21:00Z" w:initials="xx">
    <w:p w14:paraId="66D5C1E2" w14:textId="57E658FB" w:rsidR="00314E39" w:rsidRDefault="00314E39">
      <w:pPr>
        <w:pStyle w:val="Commentaire"/>
      </w:pPr>
      <w:r>
        <w:rPr>
          <w:rStyle w:val="Marquedecommentaire"/>
        </w:rPr>
        <w:annotationRef/>
      </w:r>
      <w:proofErr w:type="spellStart"/>
      <w:r>
        <w:t>il</w:t>
      </w:r>
      <w:proofErr w:type="spellEnd"/>
      <w:r>
        <w:t xml:space="preserve"> </w:t>
      </w:r>
      <w:proofErr w:type="spellStart"/>
      <w:r>
        <w:t>faudrait</w:t>
      </w:r>
      <w:proofErr w:type="spellEnd"/>
      <w:r>
        <w:t xml:space="preserve"> presenter </w:t>
      </w:r>
      <w:proofErr w:type="spellStart"/>
      <w:r>
        <w:t>cette</w:t>
      </w:r>
      <w:proofErr w:type="spellEnd"/>
      <w:r>
        <w:t xml:space="preserve"> 3e </w:t>
      </w:r>
      <w:proofErr w:type="spellStart"/>
      <w:r>
        <w:t>partie</w:t>
      </w:r>
      <w:proofErr w:type="spellEnd"/>
      <w:r>
        <w:t xml:space="preserve"> de </w:t>
      </w:r>
      <w:proofErr w:type="spellStart"/>
      <w:r>
        <w:t>manière</w:t>
      </w:r>
      <w:proofErr w:type="spellEnd"/>
      <w:r>
        <w:t xml:space="preserve"> plus </w:t>
      </w:r>
      <w:proofErr w:type="spellStart"/>
      <w:r>
        <w:t>générale</w:t>
      </w:r>
      <w:proofErr w:type="spellEnd"/>
      <w:r>
        <w:t>, au-</w:t>
      </w:r>
      <w:proofErr w:type="spellStart"/>
      <w:r>
        <w:t>delà</w:t>
      </w:r>
      <w:proofErr w:type="spellEnd"/>
      <w:r>
        <w:t xml:space="preserve"> des </w:t>
      </w:r>
      <w:proofErr w:type="spellStart"/>
      <w:r>
        <w:t>travaux</w:t>
      </w:r>
      <w:proofErr w:type="spellEnd"/>
      <w:r>
        <w:t xml:space="preserve"> de </w:t>
      </w:r>
      <w:proofErr w:type="spellStart"/>
      <w:r>
        <w:t>Romane</w:t>
      </w:r>
      <w:proofErr w:type="spellEnd"/>
      <w:r>
        <w:t xml:space="preserve"> </w:t>
      </w:r>
      <w:proofErr w:type="spellStart"/>
      <w:r>
        <w:t>Huvelle</w:t>
      </w:r>
      <w:proofErr w:type="spellEnd"/>
      <w:r w:rsidR="00BF5119">
        <w:t>.</w:t>
      </w:r>
    </w:p>
    <w:p w14:paraId="35B41548" w14:textId="793E1DB9" w:rsidR="009C1339" w:rsidRDefault="002D11D9" w:rsidP="009C1339">
      <w:pPr>
        <w:pStyle w:val="Commentaire"/>
      </w:pPr>
      <w:r>
        <w:t xml:space="preserve">Après </w:t>
      </w:r>
      <w:proofErr w:type="spellStart"/>
      <w:r w:rsidR="009C1339">
        <w:t>l’analyse</w:t>
      </w:r>
      <w:proofErr w:type="spellEnd"/>
      <w:r w:rsidR="009C1339">
        <w:t xml:space="preserve"> des</w:t>
      </w:r>
      <w:r>
        <w:t xml:space="preserve"> </w:t>
      </w:r>
      <w:proofErr w:type="spellStart"/>
      <w:r>
        <w:t>dispositifs</w:t>
      </w:r>
      <w:proofErr w:type="spellEnd"/>
      <w:r>
        <w:t xml:space="preserve"> publics </w:t>
      </w:r>
      <w:r w:rsidR="009C1339">
        <w:t xml:space="preserve">de </w:t>
      </w:r>
      <w:proofErr w:type="spellStart"/>
      <w:r w:rsidR="009C1339">
        <w:t>soutien</w:t>
      </w:r>
      <w:proofErr w:type="spellEnd"/>
      <w:r w:rsidR="009C1339">
        <w:t xml:space="preserve"> à </w:t>
      </w:r>
      <w:proofErr w:type="spellStart"/>
      <w:r w:rsidRPr="002D11D9">
        <w:t>l’accession</w:t>
      </w:r>
      <w:proofErr w:type="spellEnd"/>
      <w:r w:rsidRPr="002D11D9">
        <w:t xml:space="preserve"> à la </w:t>
      </w:r>
      <w:proofErr w:type="spellStart"/>
      <w:r w:rsidRPr="002D11D9">
        <w:t>propriété</w:t>
      </w:r>
      <w:proofErr w:type="spellEnd"/>
      <w:r w:rsidRPr="002D11D9">
        <w:t xml:space="preserve"> </w:t>
      </w:r>
      <w:proofErr w:type="spellStart"/>
      <w:r w:rsidRPr="002D11D9">
        <w:t>immobilière</w:t>
      </w:r>
      <w:proofErr w:type="spellEnd"/>
      <w:r>
        <w:t xml:space="preserve"> </w:t>
      </w:r>
      <w:r>
        <w:t>(</w:t>
      </w:r>
      <w:proofErr w:type="spellStart"/>
      <w:r>
        <w:t>loi</w:t>
      </w:r>
      <w:proofErr w:type="spellEnd"/>
      <w:r>
        <w:t xml:space="preserve"> </w:t>
      </w:r>
      <w:proofErr w:type="spellStart"/>
      <w:r>
        <w:t>Pinel</w:t>
      </w:r>
      <w:proofErr w:type="spellEnd"/>
      <w:r>
        <w:t xml:space="preserve">, </w:t>
      </w:r>
      <w:proofErr w:type="spellStart"/>
      <w:r>
        <w:t>prêts</w:t>
      </w:r>
      <w:proofErr w:type="spellEnd"/>
      <w:r>
        <w:t xml:space="preserve"> à </w:t>
      </w:r>
      <w:proofErr w:type="spellStart"/>
      <w:r>
        <w:t>taux</w:t>
      </w:r>
      <w:proofErr w:type="spellEnd"/>
      <w:r>
        <w:t xml:space="preserve"> </w:t>
      </w:r>
      <w:proofErr w:type="spellStart"/>
      <w:r>
        <w:t>zéro</w:t>
      </w:r>
      <w:proofErr w:type="spellEnd"/>
      <w:r>
        <w:t xml:space="preserve">… </w:t>
      </w:r>
      <w:proofErr w:type="spellStart"/>
      <w:r>
        <w:t>cf</w:t>
      </w:r>
      <w:proofErr w:type="spellEnd"/>
      <w:r>
        <w:t xml:space="preserve"> </w:t>
      </w:r>
      <w:r>
        <w:t>stage</w:t>
      </w:r>
      <w:r>
        <w:t xml:space="preserve"> de P Le </w:t>
      </w:r>
      <w:proofErr w:type="spellStart"/>
      <w:proofErr w:type="gramStart"/>
      <w:r>
        <w:t>Brun</w:t>
      </w:r>
      <w:proofErr w:type="spellEnd"/>
      <w:r>
        <w:t>)</w:t>
      </w:r>
      <w:r w:rsidR="009C1339">
        <w:t>(</w:t>
      </w:r>
      <w:proofErr w:type="gramEnd"/>
      <w:r w:rsidR="009C1339">
        <w:t xml:space="preserve">1e </w:t>
      </w:r>
      <w:proofErr w:type="spellStart"/>
      <w:r w:rsidR="009C1339">
        <w:t>partie</w:t>
      </w:r>
      <w:proofErr w:type="spellEnd"/>
      <w:r w:rsidR="009C1339">
        <w:t>),</w:t>
      </w:r>
      <w:r>
        <w:t xml:space="preserve"> </w:t>
      </w:r>
      <w:proofErr w:type="spellStart"/>
      <w:r>
        <w:t>une</w:t>
      </w:r>
      <w:proofErr w:type="spellEnd"/>
      <w:r>
        <w:t xml:space="preserve"> 2e </w:t>
      </w:r>
      <w:proofErr w:type="spellStart"/>
      <w:r>
        <w:t>partie</w:t>
      </w:r>
      <w:proofErr w:type="spellEnd"/>
      <w:r>
        <w:t xml:space="preserve"> qui </w:t>
      </w:r>
      <w:proofErr w:type="spellStart"/>
      <w:r w:rsidR="009C1339">
        <w:t>cartographie</w:t>
      </w:r>
      <w:proofErr w:type="spellEnd"/>
      <w:r w:rsidR="009C1339">
        <w:t xml:space="preserve"> les </w:t>
      </w:r>
      <w:proofErr w:type="spellStart"/>
      <w:r w:rsidR="009C1339">
        <w:t>inégalités</w:t>
      </w:r>
      <w:proofErr w:type="spellEnd"/>
      <w:r w:rsidR="009C1339">
        <w:t xml:space="preserve"> </w:t>
      </w:r>
      <w:proofErr w:type="spellStart"/>
      <w:r w:rsidR="009C1339">
        <w:t>spatiales</w:t>
      </w:r>
      <w:proofErr w:type="spellEnd"/>
      <w:r w:rsidR="009C1339">
        <w:t xml:space="preserve"> des </w:t>
      </w:r>
      <w:proofErr w:type="spellStart"/>
      <w:r w:rsidR="009C1339">
        <w:t>trajectoires</w:t>
      </w:r>
      <w:proofErr w:type="spellEnd"/>
      <w:r w:rsidR="009C1339">
        <w:t xml:space="preserve"> des prix du </w:t>
      </w:r>
      <w:proofErr w:type="spellStart"/>
      <w:r w:rsidR="009C1339">
        <w:t>logement</w:t>
      </w:r>
      <w:proofErr w:type="spellEnd"/>
      <w:r w:rsidR="009C1339">
        <w:t xml:space="preserve"> et de </w:t>
      </w:r>
      <w:proofErr w:type="spellStart"/>
      <w:r w:rsidR="009C1339">
        <w:t>l’accès</w:t>
      </w:r>
      <w:proofErr w:type="spellEnd"/>
      <w:r w:rsidR="009C1339">
        <w:t xml:space="preserve"> à la </w:t>
      </w:r>
      <w:proofErr w:type="spellStart"/>
      <w:r w:rsidR="009C1339">
        <w:t>propriété</w:t>
      </w:r>
      <w:proofErr w:type="spellEnd"/>
      <w:r w:rsidR="009C1339">
        <w:t xml:space="preserve"> </w:t>
      </w:r>
      <w:proofErr w:type="spellStart"/>
      <w:r w:rsidR="009C1339">
        <w:t>immobilière</w:t>
      </w:r>
      <w:proofErr w:type="spellEnd"/>
      <w:r w:rsidR="009C1339">
        <w:t xml:space="preserve">, la 3e </w:t>
      </w:r>
      <w:proofErr w:type="spellStart"/>
      <w:r w:rsidR="009C1339">
        <w:t>partie</w:t>
      </w:r>
      <w:proofErr w:type="spellEnd"/>
      <w:r w:rsidR="009C1339">
        <w:t xml:space="preserve"> </w:t>
      </w:r>
      <w:r w:rsidR="00DC0891">
        <w:t xml:space="preserve">de </w:t>
      </w:r>
      <w:proofErr w:type="spellStart"/>
      <w:r w:rsidR="00DC0891">
        <w:t>l’ANR</w:t>
      </w:r>
      <w:proofErr w:type="spellEnd"/>
      <w:r w:rsidR="00DC0891">
        <w:t xml:space="preserve"> </w:t>
      </w:r>
      <w:r w:rsidR="009C1339">
        <w:t xml:space="preserve">se </w:t>
      </w:r>
      <w:proofErr w:type="spellStart"/>
      <w:r w:rsidR="009C1339">
        <w:t>focalise</w:t>
      </w:r>
      <w:proofErr w:type="spellEnd"/>
      <w:r w:rsidR="009C1339">
        <w:t xml:space="preserve"> sur les strategies des ménages qui </w:t>
      </w:r>
      <w:proofErr w:type="spellStart"/>
      <w:r w:rsidR="009C1339">
        <w:t>ont</w:t>
      </w:r>
      <w:proofErr w:type="spellEnd"/>
      <w:r w:rsidR="009C1339">
        <w:t xml:space="preserve"> fait </w:t>
      </w:r>
      <w:proofErr w:type="spellStart"/>
      <w:r w:rsidR="009C1339">
        <w:t>l’acquisition</w:t>
      </w:r>
      <w:proofErr w:type="spellEnd"/>
      <w:r w:rsidR="009C1339">
        <w:t xml:space="preserve"> d’un </w:t>
      </w:r>
      <w:proofErr w:type="spellStart"/>
      <w:r w:rsidR="009C1339">
        <w:t>logement</w:t>
      </w:r>
      <w:proofErr w:type="spellEnd"/>
      <w:r w:rsidR="009C1339">
        <w:t xml:space="preserve"> et sur les usages </w:t>
      </w:r>
      <w:proofErr w:type="spellStart"/>
      <w:r w:rsidR="009C1339">
        <w:t>associés</w:t>
      </w:r>
      <w:proofErr w:type="spellEnd"/>
      <w:r w:rsidR="009C1339">
        <w:t xml:space="preserve"> (</w:t>
      </w:r>
      <w:proofErr w:type="spellStart"/>
      <w:r w:rsidR="009C1339">
        <w:t>parmi</w:t>
      </w:r>
      <w:proofErr w:type="spellEnd"/>
      <w:r w:rsidR="009C1339">
        <w:t xml:space="preserve"> </w:t>
      </w:r>
      <w:proofErr w:type="spellStart"/>
      <w:r w:rsidR="009C1339">
        <w:t>lesquels</w:t>
      </w:r>
      <w:proofErr w:type="spellEnd"/>
      <w:r w:rsidR="009C1339">
        <w:t xml:space="preserve"> la </w:t>
      </w:r>
      <w:proofErr w:type="spellStart"/>
      <w:r w:rsidR="009C1339">
        <w:t>mise</w:t>
      </w:r>
      <w:proofErr w:type="spellEnd"/>
      <w:r w:rsidR="009C1339">
        <w:t xml:space="preserve"> </w:t>
      </w:r>
      <w:proofErr w:type="spellStart"/>
      <w:r w:rsidR="009C1339">
        <w:t>en</w:t>
      </w:r>
      <w:proofErr w:type="spellEnd"/>
      <w:r w:rsidR="009C1339">
        <w:t xml:space="preserve"> location </w:t>
      </w:r>
      <w:proofErr w:type="spellStart"/>
      <w:r w:rsidR="009C1339">
        <w:t>saisonnière</w:t>
      </w:r>
      <w:proofErr w:type="spellEnd"/>
      <w:r w:rsidR="009C1339">
        <w:t>).</w:t>
      </w:r>
    </w:p>
    <w:p w14:paraId="03D6A9EC" w14:textId="77777777" w:rsidR="00D5650C" w:rsidRDefault="00D5650C" w:rsidP="009C1339">
      <w:pPr>
        <w:pStyle w:val="Commentaire"/>
      </w:pPr>
    </w:p>
    <w:p w14:paraId="59FC9DEC" w14:textId="0857ECB2" w:rsidR="00DC0891" w:rsidRDefault="00DC0891" w:rsidP="00DC0891">
      <w:pPr>
        <w:pStyle w:val="Commentaire"/>
        <w:rPr>
          <w:b/>
          <w:bCs/>
        </w:rPr>
      </w:pPr>
      <w:proofErr w:type="spellStart"/>
      <w:r>
        <w:t>donc</w:t>
      </w:r>
      <w:proofErr w:type="spellEnd"/>
      <w:r w:rsidR="009C1339">
        <w:t> </w:t>
      </w:r>
      <w:proofErr w:type="spellStart"/>
      <w:r>
        <w:t>dans</w:t>
      </w:r>
      <w:proofErr w:type="spellEnd"/>
      <w:r>
        <w:t xml:space="preserve"> la perspective de</w:t>
      </w:r>
      <w:r w:rsidR="009C1339">
        <w:t xml:space="preserve"> </w:t>
      </w:r>
      <w:proofErr w:type="spellStart"/>
      <w:r w:rsidR="00D5650C">
        <w:t>l’ANR</w:t>
      </w:r>
      <w:proofErr w:type="spellEnd"/>
      <w:r>
        <w:t xml:space="preserve"> </w:t>
      </w:r>
      <w:proofErr w:type="spellStart"/>
      <w:r>
        <w:t>l’analyse</w:t>
      </w:r>
      <w:proofErr w:type="spellEnd"/>
      <w:r>
        <w:t xml:space="preserve"> des locations </w:t>
      </w:r>
      <w:proofErr w:type="spellStart"/>
      <w:r>
        <w:t>saisonnières</w:t>
      </w:r>
      <w:proofErr w:type="spellEnd"/>
      <w:r>
        <w:t xml:space="preserve"> </w:t>
      </w:r>
      <w:proofErr w:type="spellStart"/>
      <w:r>
        <w:t>présente</w:t>
      </w:r>
      <w:proofErr w:type="spellEnd"/>
      <w:r>
        <w:t xml:space="preserve"> </w:t>
      </w:r>
      <w:proofErr w:type="spellStart"/>
      <w:r>
        <w:t>plusieurs</w:t>
      </w:r>
      <w:proofErr w:type="spellEnd"/>
      <w:r>
        <w:t xml:space="preserve"> </w:t>
      </w:r>
      <w:proofErr w:type="spellStart"/>
      <w:r>
        <w:t>intérêts</w:t>
      </w:r>
      <w:proofErr w:type="spellEnd"/>
      <w:r>
        <w:t xml:space="preserve"> : </w:t>
      </w:r>
      <w:r>
        <w:sym w:font="Wingdings" w:char="F0E0"/>
      </w:r>
      <w:proofErr w:type="spellStart"/>
      <w:r w:rsidR="000040C8">
        <w:t>en</w:t>
      </w:r>
      <w:proofErr w:type="spellEnd"/>
      <w:r w:rsidR="000040C8">
        <w:t xml:space="preserve"> </w:t>
      </w:r>
      <w:proofErr w:type="spellStart"/>
      <w:r w:rsidR="000040C8">
        <w:t>tant</w:t>
      </w:r>
      <w:proofErr w:type="spellEnd"/>
      <w:r w:rsidR="000040C8">
        <w:t xml:space="preserve"> que</w:t>
      </w:r>
      <w:r w:rsidR="009C1339">
        <w:t xml:space="preserve"> </w:t>
      </w:r>
      <w:proofErr w:type="spellStart"/>
      <w:r w:rsidR="009C1339" w:rsidRPr="00D5650C">
        <w:t>stratégie</w:t>
      </w:r>
      <w:proofErr w:type="spellEnd"/>
      <w:r w:rsidR="009C1339" w:rsidRPr="00D5650C">
        <w:t xml:space="preserve"> </w:t>
      </w:r>
      <w:proofErr w:type="spellStart"/>
      <w:r w:rsidR="009C1339" w:rsidRPr="00D5650C">
        <w:t>émergente</w:t>
      </w:r>
      <w:proofErr w:type="spellEnd"/>
      <w:r w:rsidR="009C1339" w:rsidRPr="00D5650C">
        <w:t xml:space="preserve"> de </w:t>
      </w:r>
      <w:proofErr w:type="spellStart"/>
      <w:r w:rsidR="009C1339" w:rsidRPr="00D5650C">
        <w:t>valorisa</w:t>
      </w:r>
      <w:r w:rsidR="00D5650C" w:rsidRPr="00D5650C">
        <w:t>tion</w:t>
      </w:r>
      <w:proofErr w:type="spellEnd"/>
      <w:r w:rsidR="00D5650C" w:rsidRPr="00D5650C">
        <w:t xml:space="preserve"> du </w:t>
      </w:r>
      <w:proofErr w:type="spellStart"/>
      <w:r w:rsidR="00D5650C" w:rsidRPr="00D5650C">
        <w:t>patrimoine</w:t>
      </w:r>
      <w:proofErr w:type="spellEnd"/>
      <w:r w:rsidR="00D5650C">
        <w:rPr>
          <w:b/>
          <w:bCs/>
        </w:rPr>
        <w:t xml:space="preserve"> </w:t>
      </w:r>
      <w:proofErr w:type="spellStart"/>
      <w:r w:rsidR="00D5650C" w:rsidRPr="00D5650C">
        <w:t>immobilier</w:t>
      </w:r>
      <w:proofErr w:type="spellEnd"/>
      <w:r>
        <w:t xml:space="preserve"> (</w:t>
      </w:r>
      <w:proofErr w:type="spellStart"/>
      <w:r>
        <w:t>là</w:t>
      </w:r>
      <w:proofErr w:type="spellEnd"/>
      <w:r>
        <w:t xml:space="preserve"> les articles que </w:t>
      </w:r>
      <w:proofErr w:type="spellStart"/>
      <w:r>
        <w:t>tu</w:t>
      </w:r>
      <w:proofErr w:type="spellEnd"/>
      <w:r>
        <w:t xml:space="preserve"> as cites plus </w:t>
      </w:r>
      <w:proofErr w:type="spellStart"/>
      <w:r>
        <w:t>tôt</w:t>
      </w:r>
      <w:proofErr w:type="spellEnd"/>
      <w:r>
        <w:t xml:space="preserve"> sur </w:t>
      </w:r>
      <w:proofErr w:type="spellStart"/>
      <w:r>
        <w:t>Lisbonne</w:t>
      </w:r>
      <w:proofErr w:type="spellEnd"/>
      <w:r>
        <w:t xml:space="preserve"> et Turin + sur Bordeaux </w:t>
      </w:r>
      <w:proofErr w:type="spellStart"/>
      <w:r>
        <w:t>sont</w:t>
      </w:r>
      <w:proofErr w:type="spellEnd"/>
      <w:r>
        <w:t xml:space="preserve"> </w:t>
      </w:r>
      <w:proofErr w:type="spellStart"/>
      <w:r>
        <w:t>intéressants</w:t>
      </w:r>
      <w:proofErr w:type="spellEnd"/>
      <w:r>
        <w:t xml:space="preserve"> à </w:t>
      </w:r>
      <w:proofErr w:type="spellStart"/>
      <w:r>
        <w:t>reprendre</w:t>
      </w:r>
      <w:proofErr w:type="spellEnd"/>
      <w:r>
        <w:t xml:space="preserve">, </w:t>
      </w:r>
      <w:proofErr w:type="spellStart"/>
      <w:r>
        <w:t>parce</w:t>
      </w:r>
      <w:proofErr w:type="spellEnd"/>
      <w:r>
        <w:t xml:space="preserve"> </w:t>
      </w:r>
      <w:proofErr w:type="spellStart"/>
      <w:r>
        <w:t>qu’ils</w:t>
      </w:r>
      <w:proofErr w:type="spellEnd"/>
      <w:r>
        <w:t xml:space="preserve"> </w:t>
      </w:r>
      <w:proofErr w:type="spellStart"/>
      <w:r>
        <w:t>expliquent</w:t>
      </w:r>
      <w:proofErr w:type="spellEnd"/>
      <w:r>
        <w:t xml:space="preserve"> </w:t>
      </w:r>
      <w:proofErr w:type="spellStart"/>
      <w:r>
        <w:t>bien</w:t>
      </w:r>
      <w:proofErr w:type="spellEnd"/>
      <w:r>
        <w:t xml:space="preserve"> </w:t>
      </w:r>
      <w:proofErr w:type="spellStart"/>
      <w:r>
        <w:t>l’intérêt</w:t>
      </w:r>
      <w:proofErr w:type="spellEnd"/>
      <w:r>
        <w:t xml:space="preserve">, du point de </w:t>
      </w:r>
      <w:proofErr w:type="spellStart"/>
      <w:r>
        <w:t>vue</w:t>
      </w:r>
      <w:proofErr w:type="spellEnd"/>
      <w:r>
        <w:t xml:space="preserve"> des </w:t>
      </w:r>
      <w:proofErr w:type="spellStart"/>
      <w:r>
        <w:t>hôtes</w:t>
      </w:r>
      <w:proofErr w:type="spellEnd"/>
      <w:r>
        <w:t xml:space="preserve"> </w:t>
      </w:r>
      <w:proofErr w:type="spellStart"/>
      <w:r>
        <w:t>l’intérêt</w:t>
      </w:r>
      <w:proofErr w:type="spellEnd"/>
      <w:r>
        <w:t xml:space="preserve"> </w:t>
      </w:r>
      <w:proofErr w:type="spellStart"/>
      <w:r>
        <w:t>d’investir</w:t>
      </w:r>
      <w:proofErr w:type="spellEnd"/>
      <w:r>
        <w:t xml:space="preserve"> </w:t>
      </w:r>
      <w:proofErr w:type="spellStart"/>
      <w:r>
        <w:t>dans</w:t>
      </w:r>
      <w:proofErr w:type="spellEnd"/>
      <w:r>
        <w:t xml:space="preserve"> des locations de </w:t>
      </w:r>
      <w:proofErr w:type="spellStart"/>
      <w:r>
        <w:t>courte</w:t>
      </w:r>
      <w:proofErr w:type="spellEnd"/>
      <w:r>
        <w:t xml:space="preserve"> </w:t>
      </w:r>
      <w:proofErr w:type="spellStart"/>
      <w:r>
        <w:t>durée</w:t>
      </w:r>
      <w:proofErr w:type="spellEnd"/>
      <w:r>
        <w:t xml:space="preserve"> (par rapport à des </w:t>
      </w:r>
      <w:proofErr w:type="spellStart"/>
      <w:r>
        <w:t>investissements</w:t>
      </w:r>
      <w:proofErr w:type="spellEnd"/>
      <w:r>
        <w:t xml:space="preserve"> </w:t>
      </w:r>
      <w:proofErr w:type="spellStart"/>
      <w:r>
        <w:t>immobiliers</w:t>
      </w:r>
      <w:proofErr w:type="spellEnd"/>
      <w:r>
        <w:t xml:space="preserve"> plus </w:t>
      </w:r>
      <w:proofErr w:type="spellStart"/>
      <w:r>
        <w:t>classiques</w:t>
      </w:r>
      <w:proofErr w:type="spellEnd"/>
      <w:r>
        <w:t xml:space="preserve">)  </w:t>
      </w:r>
    </w:p>
    <w:p w14:paraId="6BC8C2AC" w14:textId="4B7D1F54" w:rsidR="000040C8" w:rsidRDefault="00DC0891" w:rsidP="000040C8">
      <w:pPr>
        <w:pStyle w:val="Commentaire"/>
        <w:rPr>
          <w:bCs/>
        </w:rPr>
      </w:pPr>
      <w:r w:rsidRPr="000040C8">
        <w:rPr>
          <w:bCs/>
        </w:rPr>
        <w:sym w:font="Wingdings" w:char="F0E0"/>
      </w:r>
      <w:r w:rsidRPr="000040C8">
        <w:rPr>
          <w:bCs/>
        </w:rPr>
        <w:t> </w:t>
      </w:r>
      <w:proofErr w:type="spellStart"/>
      <w:r w:rsidR="000040C8" w:rsidRPr="000040C8">
        <w:rPr>
          <w:bCs/>
        </w:rPr>
        <w:t>effets</w:t>
      </w:r>
      <w:proofErr w:type="spellEnd"/>
      <w:r w:rsidR="000040C8" w:rsidRPr="000040C8">
        <w:rPr>
          <w:bCs/>
        </w:rPr>
        <w:t xml:space="preserve"> du </w:t>
      </w:r>
      <w:proofErr w:type="spellStart"/>
      <w:r w:rsidR="000040C8" w:rsidRPr="000040C8">
        <w:rPr>
          <w:bCs/>
        </w:rPr>
        <w:t>développement</w:t>
      </w:r>
      <w:proofErr w:type="spellEnd"/>
      <w:r w:rsidR="000040C8" w:rsidRPr="000040C8">
        <w:rPr>
          <w:bCs/>
        </w:rPr>
        <w:t xml:space="preserve"> </w:t>
      </w:r>
      <w:r w:rsidR="000040C8">
        <w:rPr>
          <w:bCs/>
        </w:rPr>
        <w:t xml:space="preserve">de </w:t>
      </w:r>
      <w:proofErr w:type="spellStart"/>
      <w:r w:rsidR="000040C8">
        <w:rPr>
          <w:bCs/>
        </w:rPr>
        <w:t>cette</w:t>
      </w:r>
      <w:proofErr w:type="spellEnd"/>
      <w:r w:rsidR="000040C8">
        <w:rPr>
          <w:bCs/>
        </w:rPr>
        <w:t xml:space="preserve"> </w:t>
      </w:r>
      <w:proofErr w:type="spellStart"/>
      <w:r w:rsidR="000040C8">
        <w:rPr>
          <w:bCs/>
        </w:rPr>
        <w:t>offre</w:t>
      </w:r>
      <w:proofErr w:type="spellEnd"/>
      <w:r w:rsidR="000040C8">
        <w:rPr>
          <w:bCs/>
        </w:rPr>
        <w:t xml:space="preserve"> sur </w:t>
      </w:r>
      <w:proofErr w:type="spellStart"/>
      <w:r w:rsidR="000040C8">
        <w:rPr>
          <w:bCs/>
        </w:rPr>
        <w:t>l’évolution</w:t>
      </w:r>
      <w:proofErr w:type="spellEnd"/>
      <w:r w:rsidR="000040C8">
        <w:rPr>
          <w:bCs/>
        </w:rPr>
        <w:t xml:space="preserve"> du stock de residences </w:t>
      </w:r>
      <w:proofErr w:type="spellStart"/>
      <w:r w:rsidR="000040C8">
        <w:rPr>
          <w:bCs/>
        </w:rPr>
        <w:t>principales</w:t>
      </w:r>
      <w:proofErr w:type="spellEnd"/>
    </w:p>
    <w:p w14:paraId="4CC6B0ED" w14:textId="4746FFA5" w:rsidR="000040C8" w:rsidRPr="000040C8" w:rsidRDefault="000040C8" w:rsidP="00DC0891">
      <w:pPr>
        <w:pStyle w:val="Commentaire"/>
        <w:rPr>
          <w:bCs/>
        </w:rPr>
      </w:pPr>
      <w:r w:rsidRPr="000040C8">
        <w:rPr>
          <w:bCs/>
        </w:rPr>
        <w:sym w:font="Wingdings" w:char="F0E0"/>
      </w:r>
      <w:r>
        <w:rPr>
          <w:bCs/>
        </w:rPr>
        <w:t> </w:t>
      </w:r>
      <w:proofErr w:type="spellStart"/>
      <w:r>
        <w:rPr>
          <w:bCs/>
        </w:rPr>
        <w:t>toi</w:t>
      </w:r>
      <w:proofErr w:type="spellEnd"/>
      <w:r>
        <w:rPr>
          <w:bCs/>
        </w:rPr>
        <w:t xml:space="preserve"> </w:t>
      </w:r>
      <w:proofErr w:type="spellStart"/>
      <w:r>
        <w:rPr>
          <w:bCs/>
        </w:rPr>
        <w:t>dans</w:t>
      </w:r>
      <w:proofErr w:type="spellEnd"/>
      <w:r>
        <w:rPr>
          <w:bCs/>
        </w:rPr>
        <w:t xml:space="preserve"> ton stage </w:t>
      </w:r>
      <w:proofErr w:type="spellStart"/>
      <w:r>
        <w:rPr>
          <w:bCs/>
        </w:rPr>
        <w:t>tu</w:t>
      </w:r>
      <w:proofErr w:type="spellEnd"/>
      <w:r>
        <w:rPr>
          <w:bCs/>
        </w:rPr>
        <w:t xml:space="preserve"> ne </w:t>
      </w:r>
      <w:proofErr w:type="spellStart"/>
      <w:r>
        <w:rPr>
          <w:bCs/>
        </w:rPr>
        <w:t>traites</w:t>
      </w:r>
      <w:proofErr w:type="spellEnd"/>
      <w:r>
        <w:rPr>
          <w:bCs/>
        </w:rPr>
        <w:t xml:space="preserve"> pas </w:t>
      </w:r>
      <w:proofErr w:type="spellStart"/>
      <w:r>
        <w:rPr>
          <w:bCs/>
        </w:rPr>
        <w:t>directement</w:t>
      </w:r>
      <w:proofErr w:type="spellEnd"/>
      <w:r>
        <w:rPr>
          <w:bCs/>
        </w:rPr>
        <w:t xml:space="preserve"> de </w:t>
      </w:r>
      <w:proofErr w:type="spellStart"/>
      <w:r>
        <w:rPr>
          <w:bCs/>
        </w:rPr>
        <w:t>ces</w:t>
      </w:r>
      <w:proofErr w:type="spellEnd"/>
      <w:r>
        <w:rPr>
          <w:bCs/>
        </w:rPr>
        <w:t xml:space="preserve"> aspects </w:t>
      </w:r>
      <w:r w:rsidR="00F9579F">
        <w:rPr>
          <w:bCs/>
        </w:rPr>
        <w:t xml:space="preserve">sur les strategies des ménages </w:t>
      </w:r>
      <w:proofErr w:type="spellStart"/>
      <w:r>
        <w:rPr>
          <w:bCs/>
        </w:rPr>
        <w:t>mais</w:t>
      </w:r>
      <w:proofErr w:type="spellEnd"/>
      <w:r>
        <w:rPr>
          <w:bCs/>
        </w:rPr>
        <w:t xml:space="preserve"> </w:t>
      </w:r>
      <w:proofErr w:type="spellStart"/>
      <w:r>
        <w:rPr>
          <w:bCs/>
        </w:rPr>
        <w:t>tu</w:t>
      </w:r>
      <w:proofErr w:type="spellEnd"/>
      <w:r>
        <w:rPr>
          <w:bCs/>
        </w:rPr>
        <w:t xml:space="preserve"> </w:t>
      </w:r>
      <w:proofErr w:type="spellStart"/>
      <w:r w:rsidR="00F9579F">
        <w:rPr>
          <w:bCs/>
        </w:rPr>
        <w:t>travailles</w:t>
      </w:r>
      <w:proofErr w:type="spellEnd"/>
      <w:r w:rsidR="00F9579F">
        <w:rPr>
          <w:bCs/>
        </w:rPr>
        <w:t xml:space="preserve"> sur des </w:t>
      </w:r>
      <w:proofErr w:type="spellStart"/>
      <w:r w:rsidR="00F9579F">
        <w:rPr>
          <w:bCs/>
        </w:rPr>
        <w:t>éléments</w:t>
      </w:r>
      <w:proofErr w:type="spellEnd"/>
      <w:r w:rsidR="00F9579F">
        <w:rPr>
          <w:bCs/>
        </w:rPr>
        <w:t xml:space="preserve"> de </w:t>
      </w:r>
      <w:proofErr w:type="spellStart"/>
      <w:proofErr w:type="gramStart"/>
      <w:r w:rsidR="00F9579F">
        <w:rPr>
          <w:bCs/>
        </w:rPr>
        <w:t>cadrage</w:t>
      </w:r>
      <w:proofErr w:type="spellEnd"/>
      <w:r w:rsidR="00F9579F">
        <w:rPr>
          <w:bCs/>
        </w:rPr>
        <w:t xml:space="preserve"> :</w:t>
      </w:r>
      <w:proofErr w:type="gramEnd"/>
      <w:r w:rsidR="00F9579F">
        <w:rPr>
          <w:bCs/>
        </w:rPr>
        <w:t xml:space="preserve"> observation des </w:t>
      </w:r>
      <w:proofErr w:type="spellStart"/>
      <w:r w:rsidR="00F9579F">
        <w:rPr>
          <w:bCs/>
        </w:rPr>
        <w:t>dynamiques</w:t>
      </w:r>
      <w:proofErr w:type="spellEnd"/>
      <w:r w:rsidR="00F9579F">
        <w:rPr>
          <w:bCs/>
        </w:rPr>
        <w:t xml:space="preserve"> </w:t>
      </w:r>
      <w:proofErr w:type="spellStart"/>
      <w:r w:rsidR="00F9579F">
        <w:rPr>
          <w:bCs/>
        </w:rPr>
        <w:t>spatio-temporelles</w:t>
      </w:r>
      <w:proofErr w:type="spellEnd"/>
      <w:r w:rsidR="00F9579F">
        <w:rPr>
          <w:bCs/>
        </w:rPr>
        <w:t xml:space="preserve"> des locations </w:t>
      </w:r>
      <w:proofErr w:type="spellStart"/>
      <w:r w:rsidR="00F9579F">
        <w:rPr>
          <w:bCs/>
        </w:rPr>
        <w:t>saisonnières</w:t>
      </w:r>
      <w:proofErr w:type="spellEnd"/>
      <w:r w:rsidR="00F9579F">
        <w:rPr>
          <w:bCs/>
        </w:rPr>
        <w:t xml:space="preserve"> à </w:t>
      </w:r>
      <w:proofErr w:type="spellStart"/>
      <w:r w:rsidR="00F9579F">
        <w:rPr>
          <w:bCs/>
        </w:rPr>
        <w:t>l’échelle</w:t>
      </w:r>
      <w:proofErr w:type="spellEnd"/>
      <w:r w:rsidR="00F9579F">
        <w:rPr>
          <w:bCs/>
        </w:rPr>
        <w:t xml:space="preserve"> </w:t>
      </w:r>
      <w:proofErr w:type="spellStart"/>
      <w:r w:rsidR="00F9579F">
        <w:rPr>
          <w:bCs/>
        </w:rPr>
        <w:t>communale</w:t>
      </w:r>
      <w:proofErr w:type="spellEnd"/>
      <w:r w:rsidR="00F9579F">
        <w:rPr>
          <w:bCs/>
        </w:rPr>
        <w:t xml:space="preserve">, </w:t>
      </w:r>
      <w:proofErr w:type="spellStart"/>
      <w:r w:rsidR="00F9579F">
        <w:rPr>
          <w:bCs/>
        </w:rPr>
        <w:t>réflexion</w:t>
      </w:r>
      <w:proofErr w:type="spellEnd"/>
      <w:r w:rsidR="00F9579F">
        <w:rPr>
          <w:bCs/>
        </w:rPr>
        <w:t xml:space="preserve"> sur les </w:t>
      </w:r>
      <w:proofErr w:type="spellStart"/>
      <w:r w:rsidR="00F9579F">
        <w:rPr>
          <w:bCs/>
        </w:rPr>
        <w:t>indicateurs</w:t>
      </w:r>
      <w:proofErr w:type="spellEnd"/>
      <w:r w:rsidR="00F9579F">
        <w:rPr>
          <w:bCs/>
        </w:rPr>
        <w:t xml:space="preserve"> </w:t>
      </w:r>
      <w:proofErr w:type="spellStart"/>
      <w:r w:rsidR="00F9579F">
        <w:rPr>
          <w:bCs/>
        </w:rPr>
        <w:t>permettant</w:t>
      </w:r>
      <w:proofErr w:type="spellEnd"/>
      <w:r w:rsidR="00F9579F">
        <w:rPr>
          <w:bCs/>
        </w:rPr>
        <w:t xml:space="preserve"> de </w:t>
      </w:r>
      <w:proofErr w:type="spellStart"/>
      <w:r w:rsidR="00F9579F">
        <w:rPr>
          <w:bCs/>
        </w:rPr>
        <w:t>suivre</w:t>
      </w:r>
      <w:proofErr w:type="spellEnd"/>
      <w:r w:rsidR="00F9579F">
        <w:rPr>
          <w:bCs/>
        </w:rPr>
        <w:t xml:space="preserve"> </w:t>
      </w:r>
      <w:proofErr w:type="spellStart"/>
      <w:r w:rsidR="00F9579F">
        <w:rPr>
          <w:bCs/>
        </w:rPr>
        <w:t>localement</w:t>
      </w:r>
      <w:proofErr w:type="spellEnd"/>
      <w:r w:rsidR="00F9579F">
        <w:rPr>
          <w:bCs/>
        </w:rPr>
        <w:t xml:space="preserve"> la diffusion de </w:t>
      </w:r>
      <w:proofErr w:type="spellStart"/>
      <w:r w:rsidR="00F9579F">
        <w:rPr>
          <w:bCs/>
        </w:rPr>
        <w:t>ce</w:t>
      </w:r>
      <w:proofErr w:type="spellEnd"/>
      <w:r w:rsidR="00F9579F">
        <w:rPr>
          <w:bCs/>
        </w:rPr>
        <w:t xml:space="preserve"> </w:t>
      </w:r>
      <w:proofErr w:type="spellStart"/>
      <w:r w:rsidR="00F9579F">
        <w:rPr>
          <w:bCs/>
        </w:rPr>
        <w:t>phénomène</w:t>
      </w:r>
      <w:proofErr w:type="spellEnd"/>
      <w:r w:rsidR="00F9579F">
        <w:rPr>
          <w:bCs/>
        </w:rPr>
        <w:t xml:space="preserve"> et les transformations de </w:t>
      </w:r>
      <w:proofErr w:type="spellStart"/>
      <w:r w:rsidR="00F9579F">
        <w:rPr>
          <w:bCs/>
        </w:rPr>
        <w:t>l’offre</w:t>
      </w:r>
      <w:proofErr w:type="spellEnd"/>
      <w:r w:rsidR="00F9579F">
        <w:rPr>
          <w:bCs/>
        </w:rPr>
        <w:t xml:space="preserve"> au </w:t>
      </w:r>
      <w:proofErr w:type="spellStart"/>
      <w:r w:rsidR="00F9579F">
        <w:rPr>
          <w:bCs/>
        </w:rPr>
        <w:t>cours</w:t>
      </w:r>
      <w:proofErr w:type="spellEnd"/>
      <w:r w:rsidR="00F9579F">
        <w:rPr>
          <w:bCs/>
        </w:rPr>
        <w:t xml:space="preserve"> des </w:t>
      </w:r>
      <w:proofErr w:type="spellStart"/>
      <w:r w:rsidR="00F9579F">
        <w:rPr>
          <w:bCs/>
        </w:rPr>
        <w:t>dernières</w:t>
      </w:r>
      <w:proofErr w:type="spellEnd"/>
      <w:r w:rsidR="00F9579F">
        <w:rPr>
          <w:bCs/>
        </w:rPr>
        <w:t xml:space="preserve"> </w:t>
      </w:r>
      <w:proofErr w:type="spellStart"/>
      <w:r w:rsidR="00F9579F">
        <w:rPr>
          <w:bCs/>
        </w:rPr>
        <w:t>années</w:t>
      </w:r>
      <w:proofErr w:type="spellEnd"/>
      <w:r w:rsidR="007D660D">
        <w:rPr>
          <w:bCs/>
        </w:rPr>
        <w:t xml:space="preserve">. Il </w:t>
      </w:r>
      <w:proofErr w:type="spellStart"/>
      <w:r w:rsidR="007D660D">
        <w:rPr>
          <w:bCs/>
        </w:rPr>
        <w:t>faut</w:t>
      </w:r>
      <w:proofErr w:type="spellEnd"/>
      <w:r w:rsidR="007D660D">
        <w:rPr>
          <w:bCs/>
        </w:rPr>
        <w:t xml:space="preserve"> déjà </w:t>
      </w:r>
      <w:proofErr w:type="spellStart"/>
      <w:r w:rsidR="007D660D">
        <w:rPr>
          <w:bCs/>
        </w:rPr>
        <w:t>bien</w:t>
      </w:r>
      <w:proofErr w:type="spellEnd"/>
      <w:r w:rsidR="007D660D">
        <w:rPr>
          <w:bCs/>
        </w:rPr>
        <w:t xml:space="preserve"> presenter </w:t>
      </w:r>
      <w:proofErr w:type="spellStart"/>
      <w:r w:rsidR="007D660D">
        <w:rPr>
          <w:bCs/>
        </w:rPr>
        <w:t>ces</w:t>
      </w:r>
      <w:proofErr w:type="spellEnd"/>
      <w:r w:rsidR="007D660D">
        <w:rPr>
          <w:bCs/>
        </w:rPr>
        <w:t xml:space="preserve"> </w:t>
      </w:r>
      <w:proofErr w:type="spellStart"/>
      <w:r w:rsidR="007D660D">
        <w:rPr>
          <w:bCs/>
        </w:rPr>
        <w:t>objectifs</w:t>
      </w:r>
      <w:proofErr w:type="spellEnd"/>
      <w:r w:rsidR="007D660D">
        <w:rPr>
          <w:bCs/>
        </w:rPr>
        <w:t xml:space="preserve"> et les hypotheses </w:t>
      </w:r>
      <w:proofErr w:type="spellStart"/>
      <w:r w:rsidR="007D660D">
        <w:rPr>
          <w:bCs/>
        </w:rPr>
        <w:t>associées</w:t>
      </w:r>
      <w:proofErr w:type="spellEnd"/>
      <w:r w:rsidR="007D660D">
        <w:rPr>
          <w:bCs/>
        </w:rPr>
        <w:t xml:space="preserve"> </w:t>
      </w:r>
      <w:proofErr w:type="spellStart"/>
      <w:r w:rsidR="007D660D">
        <w:rPr>
          <w:bCs/>
        </w:rPr>
        <w:t>avant</w:t>
      </w:r>
      <w:proofErr w:type="spellEnd"/>
      <w:r w:rsidR="007D660D">
        <w:rPr>
          <w:bCs/>
        </w:rPr>
        <w:t xml:space="preserve"> </w:t>
      </w:r>
      <w:proofErr w:type="spellStart"/>
      <w:r w:rsidR="007D660D">
        <w:rPr>
          <w:bCs/>
        </w:rPr>
        <w:t>d’introduire</w:t>
      </w:r>
      <w:proofErr w:type="spellEnd"/>
      <w:r w:rsidR="007D660D">
        <w:rPr>
          <w:bCs/>
        </w:rPr>
        <w:t xml:space="preserve"> </w:t>
      </w:r>
      <w:r w:rsidR="004A6399">
        <w:rPr>
          <w:bCs/>
        </w:rPr>
        <w:t xml:space="preserve">les </w:t>
      </w:r>
      <w:proofErr w:type="spellStart"/>
      <w:r w:rsidR="004A6399">
        <w:rPr>
          <w:bCs/>
        </w:rPr>
        <w:t>enjeux</w:t>
      </w:r>
      <w:proofErr w:type="spellEnd"/>
      <w:r w:rsidR="004A6399">
        <w:rPr>
          <w:bCs/>
        </w:rPr>
        <w:t xml:space="preserve"> </w:t>
      </w:r>
      <w:proofErr w:type="spellStart"/>
      <w:r w:rsidR="004A6399">
        <w:rPr>
          <w:bCs/>
        </w:rPr>
        <w:t>en</w:t>
      </w:r>
      <w:proofErr w:type="spellEnd"/>
      <w:r w:rsidR="004A6399">
        <w:rPr>
          <w:bCs/>
        </w:rPr>
        <w:t xml:space="preserve"> </w:t>
      </w:r>
      <w:proofErr w:type="spellStart"/>
      <w:r w:rsidR="004A6399">
        <w:rPr>
          <w:bCs/>
        </w:rPr>
        <w:t>terme</w:t>
      </w:r>
      <w:proofErr w:type="spellEnd"/>
      <w:r w:rsidR="004A6399">
        <w:rPr>
          <w:bCs/>
        </w:rPr>
        <w:t xml:space="preserve"> </w:t>
      </w:r>
      <w:proofErr w:type="spellStart"/>
      <w:r w:rsidR="004A6399">
        <w:rPr>
          <w:bCs/>
        </w:rPr>
        <w:t>d’analyse</w:t>
      </w:r>
      <w:proofErr w:type="spellEnd"/>
      <w:r w:rsidR="004A6399">
        <w:rPr>
          <w:bCs/>
        </w:rPr>
        <w:t xml:space="preserve"> </w:t>
      </w:r>
      <w:proofErr w:type="spellStart"/>
      <w:r w:rsidR="004A6399">
        <w:rPr>
          <w:bCs/>
        </w:rPr>
        <w:t>reproductible</w:t>
      </w:r>
      <w:proofErr w:type="spellEnd"/>
    </w:p>
    <w:p w14:paraId="7A805816" w14:textId="77777777" w:rsidR="00D5650C" w:rsidRPr="009C1339" w:rsidRDefault="00D5650C" w:rsidP="009C1339">
      <w:pPr>
        <w:pStyle w:val="Commentaire"/>
      </w:pPr>
    </w:p>
  </w:comment>
  <w:comment w:id="104" w:author="mg" w:date="2021-07-22T15:02:00Z" w:initials="xx">
    <w:p w14:paraId="44E6BDA3" w14:textId="4FBEFF0C" w:rsidR="00BF5119" w:rsidRDefault="00BF5119">
      <w:pPr>
        <w:pStyle w:val="Commentaire"/>
      </w:pPr>
      <w:r>
        <w:rPr>
          <w:rStyle w:val="Marquedecommentaire"/>
        </w:rPr>
        <w:annotationRef/>
      </w:r>
      <w:r>
        <w:t xml:space="preserve">À </w:t>
      </w:r>
      <w:proofErr w:type="spellStart"/>
      <w:r>
        <w:t>reformuler</w:t>
      </w:r>
      <w:proofErr w:type="spellEnd"/>
      <w:r>
        <w:t xml:space="preserve">, difficile à </w:t>
      </w:r>
      <w:proofErr w:type="spellStart"/>
      <w:r>
        <w:t>comprendre</w:t>
      </w:r>
      <w:proofErr w:type="spellEnd"/>
      <w:r>
        <w:t xml:space="preserve"> de </w:t>
      </w:r>
      <w:proofErr w:type="spellStart"/>
      <w:r>
        <w:t>l’extérieur</w:t>
      </w:r>
      <w:proofErr w:type="spellEnd"/>
      <w:r>
        <w:t xml:space="preserve"> pour </w:t>
      </w:r>
      <w:proofErr w:type="spellStart"/>
      <w:r>
        <w:t>qqn</w:t>
      </w:r>
      <w:proofErr w:type="spellEnd"/>
      <w:r>
        <w:t xml:space="preserve"> qui </w:t>
      </w:r>
      <w:proofErr w:type="spellStart"/>
      <w:r>
        <w:t>n’a</w:t>
      </w:r>
      <w:proofErr w:type="spellEnd"/>
      <w:r>
        <w:t xml:space="preserve"> pas </w:t>
      </w:r>
      <w:proofErr w:type="spellStart"/>
      <w:r>
        <w:t>suivi</w:t>
      </w:r>
      <w:proofErr w:type="spellEnd"/>
      <w:r>
        <w:t xml:space="preserve"> le travail de </w:t>
      </w:r>
      <w:proofErr w:type="spellStart"/>
      <w:r>
        <w:t>cette</w:t>
      </w:r>
      <w:proofErr w:type="spellEnd"/>
      <w:r>
        <w:t xml:space="preserve"> </w:t>
      </w:r>
      <w:proofErr w:type="spellStart"/>
      <w:r>
        <w:t>étudiante</w:t>
      </w:r>
      <w:proofErr w:type="spellEnd"/>
    </w:p>
  </w:comment>
  <w:comment w:id="106" w:author="mg" w:date="2021-07-22T15:03:00Z" w:initials="xx">
    <w:p w14:paraId="0FDAE122" w14:textId="2591729B" w:rsidR="00BF5119" w:rsidRDefault="00BF5119">
      <w:pPr>
        <w:pStyle w:val="Commentaire"/>
      </w:pPr>
      <w:r>
        <w:rPr>
          <w:rStyle w:val="Marquedecommentaire"/>
        </w:rPr>
        <w:annotationRef/>
      </w:r>
      <w:proofErr w:type="spellStart"/>
      <w:r>
        <w:t>Là</w:t>
      </w:r>
      <w:proofErr w:type="spellEnd"/>
      <w:r>
        <w:t xml:space="preserve"> </w:t>
      </w:r>
      <w:proofErr w:type="spellStart"/>
      <w:r>
        <w:t>tu</w:t>
      </w:r>
      <w:proofErr w:type="spellEnd"/>
      <w:r>
        <w:t xml:space="preserve"> arrives sur le </w:t>
      </w:r>
      <w:proofErr w:type="spellStart"/>
      <w:r>
        <w:t>développement</w:t>
      </w:r>
      <w:proofErr w:type="spellEnd"/>
      <w:r>
        <w:t xml:space="preserve"> de ta </w:t>
      </w:r>
      <w:proofErr w:type="spellStart"/>
      <w:r>
        <w:t>problématique</w:t>
      </w:r>
      <w:proofErr w:type="spellEnd"/>
      <w:r>
        <w:t xml:space="preserve"> et de </w:t>
      </w:r>
      <w:proofErr w:type="spellStart"/>
      <w:r>
        <w:t>tes</w:t>
      </w:r>
      <w:proofErr w:type="spellEnd"/>
      <w:r>
        <w:t xml:space="preserve"> hypotheses à </w:t>
      </w:r>
      <w:proofErr w:type="spellStart"/>
      <w:r>
        <w:t>proprement</w:t>
      </w:r>
      <w:proofErr w:type="spellEnd"/>
      <w:r>
        <w:t xml:space="preserve"> </w:t>
      </w:r>
      <w:proofErr w:type="spellStart"/>
      <w:proofErr w:type="gramStart"/>
      <w:r>
        <w:t>parler</w:t>
      </w:r>
      <w:proofErr w:type="spellEnd"/>
      <w:r>
        <w:t xml:space="preserve"> :</w:t>
      </w:r>
      <w:proofErr w:type="gramEnd"/>
      <w:r>
        <w:t xml:space="preserve"> nouveau </w:t>
      </w:r>
      <w:proofErr w:type="spellStart"/>
      <w:r>
        <w:t>paragraphe</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BDB0D25" w15:done="0"/>
  <w15:commentEx w15:paraId="6D93F7D7" w15:done="0"/>
  <w15:commentEx w15:paraId="6097E42C" w15:done="0"/>
  <w15:commentEx w15:paraId="3E194992" w15:done="0"/>
  <w15:commentEx w15:paraId="6B283ADB" w15:done="0"/>
  <w15:commentEx w15:paraId="0166D514" w15:done="0"/>
  <w15:commentEx w15:paraId="08B16D0F" w15:done="0"/>
  <w15:commentEx w15:paraId="2B7EFBE7" w15:done="0"/>
  <w15:commentEx w15:paraId="15A46A9B" w15:done="0"/>
  <w15:commentEx w15:paraId="421F9AF1" w15:done="0"/>
  <w15:commentEx w15:paraId="50C14048" w15:done="0"/>
  <w15:commentEx w15:paraId="49CE159C" w15:paraIdParent="50C14048" w15:done="0"/>
  <w15:commentEx w15:paraId="088E37FE" w15:done="0"/>
  <w15:commentEx w15:paraId="05BC2006" w15:done="0"/>
  <w15:commentEx w15:paraId="0E7E04F9" w15:done="0"/>
  <w15:commentEx w15:paraId="0550E5B0" w15:done="0"/>
  <w15:commentEx w15:paraId="41EB7C53" w15:done="0"/>
  <w15:commentEx w15:paraId="6DCA64F1" w15:done="0"/>
  <w15:commentEx w15:paraId="27236AD7" w15:done="0"/>
  <w15:commentEx w15:paraId="11E68FA7" w15:done="0"/>
  <w15:commentEx w15:paraId="4038C0A0" w15:done="0"/>
  <w15:commentEx w15:paraId="23CB7CE0" w15:done="0"/>
  <w15:commentEx w15:paraId="11FF6D61" w15:done="0"/>
  <w15:commentEx w15:paraId="1D174C95" w15:done="0"/>
  <w15:commentEx w15:paraId="190DFA93" w15:done="0"/>
  <w15:commentEx w15:paraId="0A8C3A5D" w15:done="0"/>
  <w15:commentEx w15:paraId="5AF270AD" w15:done="0"/>
  <w15:commentEx w15:paraId="544840AA" w15:done="0"/>
  <w15:commentEx w15:paraId="28424FF5" w15:done="0"/>
  <w15:commentEx w15:paraId="5F4DE44C" w15:done="0"/>
  <w15:commentEx w15:paraId="38629944" w15:done="0"/>
  <w15:commentEx w15:paraId="226E9C4F" w15:done="0"/>
  <w15:commentEx w15:paraId="4F1F5B49" w15:done="0"/>
  <w15:commentEx w15:paraId="69EF80E3" w15:done="0"/>
  <w15:commentEx w15:paraId="7218FF5B" w15:done="0"/>
  <w15:commentEx w15:paraId="327BAC51" w15:done="0"/>
  <w15:commentEx w15:paraId="325A9745" w15:done="0"/>
  <w15:commentEx w15:paraId="7D90A833" w15:done="0"/>
  <w15:commentEx w15:paraId="4A6749D4" w15:done="0"/>
  <w15:commentEx w15:paraId="24C390E4" w15:done="0"/>
  <w15:commentEx w15:paraId="40682C6D" w15:done="0"/>
  <w15:commentEx w15:paraId="7351972B" w15:done="0"/>
  <w15:commentEx w15:paraId="03354491" w15:done="0"/>
  <w15:commentEx w15:paraId="5E905D7F" w15:done="0"/>
  <w15:commentEx w15:paraId="3374EC14" w15:done="0"/>
  <w15:commentEx w15:paraId="452AAE20" w15:done="0"/>
  <w15:commentEx w15:paraId="05F5B853" w15:done="0"/>
  <w15:commentEx w15:paraId="73D96D9B" w15:done="0"/>
  <w15:commentEx w15:paraId="676FF793" w15:done="0"/>
  <w15:commentEx w15:paraId="7A70CBFB" w15:done="0"/>
  <w15:commentEx w15:paraId="3469532C" w15:done="0"/>
  <w15:commentEx w15:paraId="7D115CF1" w15:done="0"/>
  <w15:commentEx w15:paraId="392B58D2" w15:done="0"/>
  <w15:commentEx w15:paraId="59D82FC6" w15:done="0"/>
  <w15:commentEx w15:paraId="6DE5A3C2" w15:done="0"/>
  <w15:commentEx w15:paraId="3C20B976" w15:done="0"/>
  <w15:commentEx w15:paraId="4EC652E9" w15:done="0"/>
  <w15:commentEx w15:paraId="36066C31" w15:done="0"/>
  <w15:commentEx w15:paraId="44D1FF86" w15:done="0"/>
  <w15:commentEx w15:paraId="24385B86" w15:done="0"/>
  <w15:commentEx w15:paraId="7B90CB2B" w15:done="0"/>
  <w15:commentEx w15:paraId="157A72F5" w15:done="0"/>
  <w15:commentEx w15:paraId="5BA17B65" w15:done="0"/>
  <w15:commentEx w15:paraId="0F07BD58" w15:done="0"/>
  <w15:commentEx w15:paraId="568CC931" w15:done="0"/>
  <w15:commentEx w15:paraId="4E5D20BE" w15:done="0"/>
  <w15:commentEx w15:paraId="4C3D98E7" w15:done="0"/>
  <w15:commentEx w15:paraId="12B1B1DC" w15:done="0"/>
  <w15:commentEx w15:paraId="7A805816" w15:done="0"/>
  <w15:commentEx w15:paraId="44E6BDA3" w15:done="0"/>
  <w15:commentEx w15:paraId="0FDAE122"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E9B2B36" w14:textId="77777777" w:rsidR="008B6267" w:rsidRDefault="008B6267">
      <w:r>
        <w:separator/>
      </w:r>
    </w:p>
  </w:endnote>
  <w:endnote w:type="continuationSeparator" w:id="0">
    <w:p w14:paraId="67A69A99" w14:textId="77777777" w:rsidR="008B6267" w:rsidRDefault="008B62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Helvetica Neue">
    <w:altName w:val="Times New Roman"/>
    <w:charset w:val="00"/>
    <w:family w:val="roman"/>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847815" w14:textId="77777777" w:rsidR="00E82FB1" w:rsidRDefault="00E82FB1"/>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A83EB9" w14:textId="77777777" w:rsidR="008B6267" w:rsidRDefault="008B6267">
      <w:r>
        <w:separator/>
      </w:r>
    </w:p>
  </w:footnote>
  <w:footnote w:type="continuationSeparator" w:id="0">
    <w:p w14:paraId="49B019AF" w14:textId="77777777" w:rsidR="008B6267" w:rsidRDefault="008B6267">
      <w:r>
        <w:continuationSeparator/>
      </w:r>
    </w:p>
  </w:footnote>
  <w:footnote w:type="continuationNotice" w:id="1">
    <w:p w14:paraId="49779794" w14:textId="77777777" w:rsidR="008B6267" w:rsidRDefault="008B6267"/>
  </w:footnote>
  <w:footnote w:id="2">
    <w:p w14:paraId="5F63CD73"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Le Monde, 2020., </w:t>
      </w:r>
      <w:r>
        <w:rPr>
          <w:rFonts w:ascii="Times New Roman" w:hAnsi="Times New Roman"/>
          <w:sz w:val="18"/>
          <w:szCs w:val="18"/>
          <w:lang w:val="it-IT"/>
        </w:rPr>
        <w:t>Coronavirus</w:t>
      </w:r>
      <w:r>
        <w:rPr>
          <w:rFonts w:ascii="Times New Roman" w:hAnsi="Times New Roman"/>
          <w:sz w:val="18"/>
          <w:szCs w:val="18"/>
        </w:rPr>
        <w:t xml:space="preserve"> : </w:t>
      </w:r>
      <w:proofErr w:type="spellStart"/>
      <w:r>
        <w:rPr>
          <w:rFonts w:ascii="Times New Roman" w:hAnsi="Times New Roman"/>
          <w:sz w:val="18"/>
          <w:szCs w:val="18"/>
        </w:rPr>
        <w:t>Airbnb</w:t>
      </w:r>
      <w:proofErr w:type="spellEnd"/>
      <w:r>
        <w:rPr>
          <w:rFonts w:ascii="Times New Roman" w:hAnsi="Times New Roman"/>
          <w:sz w:val="18"/>
          <w:szCs w:val="18"/>
        </w:rPr>
        <w:t xml:space="preserve"> licencie un quart de ses employés dans le monde. URL : </w:t>
      </w:r>
      <w:hyperlink r:id="rId1" w:history="1">
        <w:r>
          <w:rPr>
            <w:rStyle w:val="Hyperlink0"/>
            <w:rFonts w:ascii="Times New Roman" w:hAnsi="Times New Roman"/>
            <w:sz w:val="18"/>
            <w:szCs w:val="18"/>
          </w:rPr>
          <w:t>https://www.lemonde.fr/economie/article/2020/05/06/coronavirus-airbnb-licencie-un-quart-de-ses-employes-dans-le-monde_6038785_3234.html</w:t>
        </w:r>
      </w:hyperlink>
      <w:r>
        <w:rPr>
          <w:rFonts w:ascii="Times New Roman" w:hAnsi="Times New Roman"/>
          <w:sz w:val="18"/>
          <w:szCs w:val="18"/>
        </w:rPr>
        <w:t xml:space="preserve"> </w:t>
      </w:r>
    </w:p>
  </w:footnote>
  <w:footnote w:id="3">
    <w:p w14:paraId="12CD9704"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https://www.legifrance.gouv.fr/codes/article_lc/LEGIARTI000042070525/</w:t>
      </w:r>
    </w:p>
  </w:footnote>
  <w:footnote w:id="4">
    <w:p w14:paraId="74271D96"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w:t>
      </w:r>
      <w:hyperlink r:id="rId2" w:history="1">
        <w:r>
          <w:rPr>
            <w:rStyle w:val="Hyperlink0"/>
            <w:rFonts w:ascii="Times New Roman" w:hAnsi="Times New Roman"/>
            <w:sz w:val="18"/>
            <w:szCs w:val="18"/>
          </w:rPr>
          <w:t>https://www.service-public.fr/particuliers/vosdroits/F34759</w:t>
        </w:r>
      </w:hyperlink>
      <w:r>
        <w:rPr>
          <w:rFonts w:ascii="Times New Roman" w:hAnsi="Times New Roman"/>
          <w:sz w:val="18"/>
          <w:szCs w:val="18"/>
        </w:rPr>
        <w:t xml:space="preserve"> </w:t>
      </w:r>
    </w:p>
  </w:footnote>
  <w:footnote w:id="5">
    <w:p w14:paraId="1BA6F8FB"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carte interactive des logements </w:t>
      </w:r>
      <w:proofErr w:type="spellStart"/>
      <w:r>
        <w:rPr>
          <w:rFonts w:ascii="Times New Roman" w:hAnsi="Times New Roman"/>
          <w:sz w:val="18"/>
          <w:szCs w:val="18"/>
        </w:rPr>
        <w:t>Airbnb</w:t>
      </w:r>
      <w:proofErr w:type="spellEnd"/>
      <w:r>
        <w:rPr>
          <w:rFonts w:ascii="Times New Roman" w:hAnsi="Times New Roman"/>
          <w:sz w:val="18"/>
          <w:szCs w:val="18"/>
        </w:rPr>
        <w:t xml:space="preserve"> en France : </w:t>
      </w:r>
      <w:hyperlink r:id="rId3" w:history="1">
        <w:r>
          <w:rPr>
            <w:rStyle w:val="Hyperlink0"/>
            <w:rFonts w:ascii="Times New Roman" w:hAnsi="Times New Roman"/>
            <w:sz w:val="18"/>
            <w:szCs w:val="18"/>
            <w:lang w:val="en-US"/>
          </w:rPr>
          <w:t>https://parisvsbnb2.carto.com/builder/9ea3868d-2571-4984-8010-30ac096bd2b1/embed</w:t>
        </w:r>
      </w:hyperlink>
      <w:r>
        <w:rPr>
          <w:rFonts w:ascii="Times New Roman" w:hAnsi="Times New Roman"/>
          <w:sz w:val="18"/>
          <w:szCs w:val="18"/>
        </w:rPr>
        <w:t xml:space="preserve"> </w:t>
      </w:r>
    </w:p>
  </w:footnote>
  <w:footnote w:id="6">
    <w:p w14:paraId="6FAA87D4"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Ces chiffres prennent aussi en compte les logements </w:t>
      </w:r>
      <w:proofErr w:type="spellStart"/>
      <w:r>
        <w:rPr>
          <w:rFonts w:ascii="Times New Roman" w:hAnsi="Times New Roman"/>
          <w:sz w:val="18"/>
          <w:szCs w:val="18"/>
        </w:rPr>
        <w:t>Abritel-HomeAway</w:t>
      </w:r>
      <w:proofErr w:type="spellEnd"/>
    </w:p>
  </w:footnote>
  <w:footnote w:id="7">
    <w:p w14:paraId="7C29B743"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w:t>
      </w:r>
      <w:hyperlink r:id="rId4" w:history="1">
        <w:r>
          <w:rPr>
            <w:rStyle w:val="Hyperlink0"/>
            <w:rFonts w:ascii="Times New Roman" w:hAnsi="Times New Roman"/>
            <w:sz w:val="18"/>
            <w:szCs w:val="18"/>
          </w:rPr>
          <w:t>http://www.atout-france.fr/actualites/tourisme-urbain-l-internationalisation-des-nuitees-hotelieres-progresse</w:t>
        </w:r>
      </w:hyperlink>
      <w:r>
        <w:rPr>
          <w:rFonts w:ascii="Times New Roman" w:hAnsi="Times New Roman"/>
          <w:sz w:val="18"/>
          <w:szCs w:val="18"/>
        </w:rPr>
        <w:t xml:space="preserve"> </w:t>
      </w:r>
    </w:p>
  </w:footnote>
  <w:footnote w:id="8">
    <w:p w14:paraId="6768913B"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Cette méthode se base sur le calcul du ratio (nombre de locations </w:t>
      </w:r>
      <w:proofErr w:type="spellStart"/>
      <w:r>
        <w:rPr>
          <w:rFonts w:ascii="Times New Roman" w:hAnsi="Times New Roman"/>
          <w:sz w:val="18"/>
          <w:szCs w:val="18"/>
        </w:rPr>
        <w:t>saisonnières</w:t>
      </w:r>
      <w:proofErr w:type="spellEnd"/>
      <w:r>
        <w:rPr>
          <w:rFonts w:ascii="Times New Roman" w:hAnsi="Times New Roman"/>
          <w:sz w:val="18"/>
          <w:szCs w:val="18"/>
        </w:rPr>
        <w:t xml:space="preserve"> </w:t>
      </w:r>
      <w:proofErr w:type="spellStart"/>
      <w:r>
        <w:rPr>
          <w:rFonts w:ascii="Times New Roman" w:hAnsi="Times New Roman"/>
          <w:sz w:val="18"/>
          <w:szCs w:val="18"/>
        </w:rPr>
        <w:t>louées</w:t>
      </w:r>
      <w:proofErr w:type="spellEnd"/>
      <w:r>
        <w:rPr>
          <w:rFonts w:ascii="Times New Roman" w:hAnsi="Times New Roman"/>
          <w:sz w:val="18"/>
          <w:szCs w:val="18"/>
        </w:rPr>
        <w:t xml:space="preserve"> plus de 120 jours par an) / (croissance de logements hors-RP) sur la </w:t>
      </w:r>
      <w:proofErr w:type="spellStart"/>
      <w:r>
        <w:rPr>
          <w:rFonts w:ascii="Times New Roman" w:hAnsi="Times New Roman"/>
          <w:sz w:val="18"/>
          <w:szCs w:val="18"/>
        </w:rPr>
        <w:t>période</w:t>
      </w:r>
      <w:proofErr w:type="spellEnd"/>
      <w:r>
        <w:rPr>
          <w:rFonts w:ascii="Times New Roman" w:hAnsi="Times New Roman"/>
          <w:sz w:val="18"/>
          <w:szCs w:val="18"/>
        </w:rPr>
        <w:t xml:space="preserve"> 2011-2017 (</w:t>
      </w:r>
      <w:proofErr w:type="spellStart"/>
      <w:r>
        <w:rPr>
          <w:rFonts w:ascii="Times New Roman" w:hAnsi="Times New Roman"/>
          <w:sz w:val="18"/>
          <w:szCs w:val="18"/>
        </w:rPr>
        <w:t>données</w:t>
      </w:r>
      <w:proofErr w:type="spellEnd"/>
      <w:r>
        <w:rPr>
          <w:rFonts w:ascii="Times New Roman" w:hAnsi="Times New Roman"/>
          <w:sz w:val="18"/>
          <w:szCs w:val="18"/>
        </w:rPr>
        <w:t xml:space="preserve"> du recensement). Cette méthode a ses limites car le recensement reste déclaratif.</w:t>
      </w:r>
    </w:p>
  </w:footnote>
  <w:footnote w:id="9">
    <w:p w14:paraId="31986312"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https://www.meilleursagents.com/prix-immobilier/issy-les-moulineaux-92130/</w:t>
      </w:r>
    </w:p>
  </w:footnote>
  <w:footnote w:id="10">
    <w:p w14:paraId="3E1D6CD3"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suite à une </w:t>
      </w:r>
      <w:proofErr w:type="spellStart"/>
      <w:r>
        <w:rPr>
          <w:rFonts w:ascii="Times New Roman" w:hAnsi="Times New Roman"/>
          <w:sz w:val="18"/>
          <w:szCs w:val="18"/>
        </w:rPr>
        <w:t>délibération</w:t>
      </w:r>
      <w:proofErr w:type="spellEnd"/>
      <w:r>
        <w:rPr>
          <w:rFonts w:ascii="Times New Roman" w:hAnsi="Times New Roman"/>
          <w:sz w:val="18"/>
          <w:szCs w:val="18"/>
        </w:rPr>
        <w:t xml:space="preserve"> intercommunale de l’EPT Grand Paris Seine Ouest (T3) le 26/06/2018 : </w:t>
      </w:r>
      <w:hyperlink r:id="rId5" w:history="1">
        <w:r>
          <w:rPr>
            <w:rStyle w:val="Hyperlink0"/>
            <w:rFonts w:ascii="Times New Roman" w:hAnsi="Times New Roman"/>
            <w:sz w:val="18"/>
            <w:szCs w:val="18"/>
            <w:lang w:val="de-DE"/>
          </w:rPr>
          <w:t>https://www.seineouest.fr/app/uploads/2020/07/Rapport_activite_GPSO_2018.pdf</w:t>
        </w:r>
      </w:hyperlink>
      <w:r>
        <w:rPr>
          <w:rFonts w:ascii="Times New Roman" w:hAnsi="Times New Roman"/>
          <w:sz w:val="18"/>
          <w:szCs w:val="18"/>
        </w:rPr>
        <w:t xml:space="preserve"> </w:t>
      </w:r>
    </w:p>
  </w:footnote>
  <w:footnote w:id="11">
    <w:p w14:paraId="09E4B8D7"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w:t>
      </w:r>
      <w:hyperlink r:id="rId6" w:history="1">
        <w:r>
          <w:rPr>
            <w:rStyle w:val="Hyperlink0"/>
            <w:rFonts w:ascii="Times New Roman" w:hAnsi="Times New Roman"/>
            <w:sz w:val="18"/>
            <w:szCs w:val="18"/>
            <w:lang w:val="en-US"/>
          </w:rPr>
          <w:t>https://eurocities.eu/latest/22-cities-call-for-stronger-european-regulation-of-holiday-rental-platforms/</w:t>
        </w:r>
      </w:hyperlink>
      <w:r>
        <w:rPr>
          <w:rFonts w:ascii="Times New Roman" w:hAnsi="Times New Roman"/>
          <w:sz w:val="18"/>
          <w:szCs w:val="18"/>
        </w:rPr>
        <w:t xml:space="preserve"> </w:t>
      </w:r>
    </w:p>
  </w:footnote>
  <w:footnote w:id="12">
    <w:p w14:paraId="2693CFF2"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lang w:val="en-US"/>
        </w:rPr>
        <w:t xml:space="preserve"> web conference </w:t>
      </w:r>
      <w:r>
        <w:rPr>
          <w:rFonts w:ascii="Times New Roman" w:hAnsi="Times New Roman"/>
          <w:sz w:val="18"/>
          <w:szCs w:val="18"/>
        </w:rPr>
        <w:t xml:space="preserve">« la location </w:t>
      </w:r>
      <w:proofErr w:type="spellStart"/>
      <w:r>
        <w:rPr>
          <w:rFonts w:ascii="Times New Roman" w:hAnsi="Times New Roman"/>
          <w:sz w:val="18"/>
          <w:szCs w:val="18"/>
        </w:rPr>
        <w:t>meublée</w:t>
      </w:r>
      <w:proofErr w:type="spellEnd"/>
      <w:r>
        <w:rPr>
          <w:rFonts w:ascii="Times New Roman" w:hAnsi="Times New Roman"/>
          <w:sz w:val="18"/>
          <w:szCs w:val="18"/>
        </w:rPr>
        <w:t xml:space="preserve"> touristique </w:t>
      </w:r>
      <w:r>
        <w:rPr>
          <w:rFonts w:ascii="Times New Roman" w:hAnsi="Times New Roman"/>
          <w:sz w:val="18"/>
          <w:szCs w:val="18"/>
          <w:lang w:val="it-IT"/>
        </w:rPr>
        <w:t>»</w:t>
      </w:r>
      <w:r>
        <w:rPr>
          <w:rFonts w:ascii="Times New Roman" w:hAnsi="Times New Roman"/>
          <w:sz w:val="18"/>
          <w:szCs w:val="18"/>
        </w:rPr>
        <w:t>, bureau d’é</w:t>
      </w:r>
      <w:proofErr w:type="spellStart"/>
      <w:r>
        <w:rPr>
          <w:rFonts w:ascii="Times New Roman" w:hAnsi="Times New Roman"/>
          <w:sz w:val="18"/>
          <w:szCs w:val="18"/>
          <w:lang w:val="es-ES_tradnl"/>
        </w:rPr>
        <w:t>tudes</w:t>
      </w:r>
      <w:proofErr w:type="spellEnd"/>
      <w:r>
        <w:rPr>
          <w:rFonts w:ascii="Times New Roman" w:hAnsi="Times New Roman"/>
          <w:sz w:val="18"/>
          <w:szCs w:val="18"/>
          <w:lang w:val="es-ES_tradnl"/>
        </w:rPr>
        <w:t xml:space="preserve"> </w:t>
      </w:r>
      <w:proofErr w:type="spellStart"/>
      <w:r>
        <w:rPr>
          <w:rFonts w:ascii="Times New Roman" w:hAnsi="Times New Roman"/>
          <w:sz w:val="18"/>
          <w:szCs w:val="18"/>
          <w:lang w:val="es-ES_tradnl"/>
        </w:rPr>
        <w:t>Espacite</w:t>
      </w:r>
      <w:proofErr w:type="spellEnd"/>
      <w:r>
        <w:rPr>
          <w:rFonts w:ascii="Times New Roman" w:hAnsi="Times New Roman"/>
          <w:sz w:val="18"/>
          <w:szCs w:val="18"/>
        </w:rPr>
        <w:t>́, 21/11/2019. URL :</w:t>
      </w:r>
      <w:r>
        <w:rPr>
          <w:rFonts w:ascii="Times New Roman" w:hAnsi="Times New Roman"/>
          <w:sz w:val="18"/>
          <w:szCs w:val="18"/>
          <w:lang w:val="en-US"/>
        </w:rPr>
        <w:t xml:space="preserve"> https://www.youtube.com/watch</w:t>
      </w:r>
      <w:proofErr w:type="gramStart"/>
      <w:r>
        <w:rPr>
          <w:rFonts w:ascii="Times New Roman" w:hAnsi="Times New Roman"/>
          <w:sz w:val="18"/>
          <w:szCs w:val="18"/>
          <w:lang w:val="en-US"/>
        </w:rPr>
        <w:t xml:space="preserve"> ?v</w:t>
      </w:r>
      <w:proofErr w:type="gramEnd"/>
      <w:r>
        <w:rPr>
          <w:rFonts w:ascii="Times New Roman" w:hAnsi="Times New Roman"/>
          <w:sz w:val="18"/>
          <w:szCs w:val="18"/>
          <w:lang w:val="en-US"/>
        </w:rPr>
        <w:t>=</w:t>
      </w:r>
      <w:proofErr w:type="spellStart"/>
      <w:r>
        <w:rPr>
          <w:rFonts w:ascii="Times New Roman" w:hAnsi="Times New Roman"/>
          <w:sz w:val="18"/>
          <w:szCs w:val="18"/>
          <w:lang w:val="en-US"/>
        </w:rPr>
        <w:t>qdMVw</w:t>
      </w:r>
      <w:proofErr w:type="spellEnd"/>
      <w:r>
        <w:rPr>
          <w:rFonts w:ascii="Times New Roman" w:hAnsi="Times New Roman"/>
          <w:sz w:val="18"/>
          <w:szCs w:val="18"/>
        </w:rPr>
        <w:t xml:space="preserve">—kru4&amp;t=3072s </w:t>
      </w:r>
    </w:p>
  </w:footnote>
  <w:footnote w:id="13">
    <w:p w14:paraId="0F9D4777"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Article L2333-34 du CGCT</w:t>
      </w:r>
    </w:p>
  </w:footnote>
  <w:footnote w:id="14">
    <w:p w14:paraId="1FCB5DD3"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Article L324-2-1 du Code du tourisme </w:t>
      </w:r>
    </w:p>
  </w:footnote>
  <w:footnote w:id="15">
    <w:p w14:paraId="57DB26F7"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Article 242bis du Code </w:t>
      </w:r>
      <w:proofErr w:type="spellStart"/>
      <w:r>
        <w:rPr>
          <w:rFonts w:ascii="Times New Roman" w:hAnsi="Times New Roman"/>
          <w:sz w:val="18"/>
          <w:szCs w:val="18"/>
        </w:rPr>
        <w:t>général</w:t>
      </w:r>
      <w:proofErr w:type="spellEnd"/>
      <w:r>
        <w:rPr>
          <w:rFonts w:ascii="Times New Roman" w:hAnsi="Times New Roman"/>
          <w:sz w:val="18"/>
          <w:szCs w:val="18"/>
        </w:rPr>
        <w:t xml:space="preserve"> des </w:t>
      </w:r>
      <w:proofErr w:type="spellStart"/>
      <w:r>
        <w:rPr>
          <w:rFonts w:ascii="Times New Roman" w:hAnsi="Times New Roman"/>
          <w:sz w:val="18"/>
          <w:szCs w:val="18"/>
        </w:rPr>
        <w:t>impo</w:t>
      </w:r>
      <w:proofErr w:type="spellEnd"/>
      <w:r>
        <w:rPr>
          <w:rFonts w:ascii="Times New Roman" w:hAnsi="Times New Roman"/>
          <w:sz w:val="18"/>
          <w:szCs w:val="18"/>
        </w:rPr>
        <w:t>̂</w:t>
      </w:r>
      <w:proofErr w:type="spellStart"/>
      <w:r>
        <w:rPr>
          <w:rFonts w:ascii="Times New Roman" w:hAnsi="Times New Roman"/>
          <w:sz w:val="18"/>
          <w:szCs w:val="18"/>
          <w:lang w:val="en-US"/>
        </w:rPr>
        <w:t>ts</w:t>
      </w:r>
      <w:proofErr w:type="spellEnd"/>
      <w:r>
        <w:rPr>
          <w:rFonts w:ascii="Times New Roman" w:hAnsi="Times New Roman"/>
          <w:sz w:val="18"/>
          <w:szCs w:val="18"/>
          <w:lang w:val="en-US"/>
        </w:rPr>
        <w:t xml:space="preserve"> </w:t>
      </w:r>
    </w:p>
  </w:footnote>
  <w:footnote w:id="16">
    <w:p w14:paraId="0D72BE3B"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liste : </w:t>
      </w:r>
      <w:hyperlink r:id="rId7" w:history="1">
        <w:r>
          <w:rPr>
            <w:rStyle w:val="Hyperlink0"/>
            <w:rFonts w:ascii="Times New Roman" w:hAnsi="Times New Roman"/>
            <w:sz w:val="18"/>
            <w:szCs w:val="18"/>
          </w:rPr>
          <w:t>https://www.airbnb.fr/help/article/2108/limitation-du-nombre-de-nuit%C3%A9es-en-france%C2%A0-foire-aux-questions</w:t>
        </w:r>
      </w:hyperlink>
      <w:r>
        <w:rPr>
          <w:rFonts w:ascii="Times New Roman" w:hAnsi="Times New Roman"/>
          <w:sz w:val="18"/>
          <w:szCs w:val="18"/>
        </w:rPr>
        <w:t xml:space="preserve"> </w:t>
      </w:r>
    </w:p>
  </w:footnote>
  <w:footnote w:id="17">
    <w:p w14:paraId="05F89183"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rPr>
        <w:t xml:space="preserve"> </w:t>
      </w:r>
      <w:hyperlink r:id="rId8" w:history="1">
        <w:r>
          <w:rPr>
            <w:rStyle w:val="Hyperlink0"/>
            <w:rFonts w:ascii="Times New Roman" w:hAnsi="Times New Roman"/>
            <w:sz w:val="18"/>
            <w:szCs w:val="18"/>
          </w:rPr>
          <w:t>https://www.economie.gouv.fr/cedef/pinel-investissement-locatif</w:t>
        </w:r>
      </w:hyperlink>
      <w:r>
        <w:rPr>
          <w:rFonts w:ascii="Times New Roman" w:hAnsi="Times New Roman"/>
          <w:sz w:val="18"/>
          <w:szCs w:val="18"/>
        </w:rPr>
        <w:t xml:space="preserve"> </w:t>
      </w:r>
    </w:p>
  </w:footnote>
  <w:footnote w:id="18">
    <w:p w14:paraId="2BF30B49" w14:textId="77777777" w:rsidR="00E82FB1" w:rsidRDefault="00E82FB1">
      <w:pPr>
        <w:pStyle w:val="Notedebasdepage"/>
      </w:pPr>
      <w:r>
        <w:rPr>
          <w:rStyle w:val="Aucun"/>
          <w:rFonts w:ascii="Times New Roman" w:eastAsia="Times New Roman" w:hAnsi="Times New Roman" w:cs="Times New Roman"/>
          <w:sz w:val="18"/>
          <w:szCs w:val="18"/>
          <w:vertAlign w:val="superscript"/>
        </w:rPr>
        <w:footnoteRef/>
      </w:r>
      <w:r>
        <w:rPr>
          <w:rFonts w:ascii="Times New Roman" w:hAnsi="Times New Roman"/>
          <w:sz w:val="18"/>
          <w:szCs w:val="18"/>
          <w:lang w:val="pt-PT"/>
        </w:rPr>
        <w:t xml:space="preserve"> https://rcarto.gitpages.huma-num.fr/centralite/index.html</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959B02" w14:textId="77777777" w:rsidR="00E82FB1" w:rsidRDefault="00E82F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76FF3"/>
    <w:multiLevelType w:val="hybridMultilevel"/>
    <w:tmpl w:val="AF84FD52"/>
    <w:lvl w:ilvl="0" w:tplc="DA4AD35A">
      <w:start w:val="1"/>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2A874C4"/>
    <w:multiLevelType w:val="hybridMultilevel"/>
    <w:tmpl w:val="9DCAC2C6"/>
    <w:lvl w:ilvl="0" w:tplc="8862836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B6E37FA"/>
    <w:multiLevelType w:val="hybridMultilevel"/>
    <w:tmpl w:val="FD868970"/>
    <w:lvl w:ilvl="0" w:tplc="C7A8EDB6">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4B802AFC"/>
    <w:multiLevelType w:val="hybridMultilevel"/>
    <w:tmpl w:val="1FDA6FE0"/>
    <w:lvl w:ilvl="0" w:tplc="A564982A">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02904AA"/>
    <w:multiLevelType w:val="hybridMultilevel"/>
    <w:tmpl w:val="DFF8CE32"/>
    <w:lvl w:ilvl="0" w:tplc="02BEACDC">
      <w:start w:val="1"/>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5932967"/>
    <w:multiLevelType w:val="hybridMultilevel"/>
    <w:tmpl w:val="1C7E8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DB6549A"/>
    <w:multiLevelType w:val="hybridMultilevel"/>
    <w:tmpl w:val="AD040A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3F3242B"/>
    <w:multiLevelType w:val="hybridMultilevel"/>
    <w:tmpl w:val="E5D235D0"/>
    <w:lvl w:ilvl="0" w:tplc="5B7AECB2">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8" w15:restartNumberingAfterBreak="0">
    <w:nsid w:val="69B817E3"/>
    <w:multiLevelType w:val="hybridMultilevel"/>
    <w:tmpl w:val="68F85C06"/>
    <w:lvl w:ilvl="0" w:tplc="9D58C246">
      <w:numFmt w:val="bullet"/>
      <w:lvlText w:val=""/>
      <w:lvlJc w:val="left"/>
      <w:pPr>
        <w:ind w:left="720" w:hanging="360"/>
      </w:pPr>
      <w:rPr>
        <w:rFonts w:ascii="Symbol" w:eastAsia="Arial Unicode MS"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A33761B"/>
    <w:multiLevelType w:val="hybridMultilevel"/>
    <w:tmpl w:val="8C343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B3B4ABD"/>
    <w:multiLevelType w:val="hybridMultilevel"/>
    <w:tmpl w:val="632646F2"/>
    <w:lvl w:ilvl="0" w:tplc="8862836C">
      <w:numFmt w:val="bullet"/>
      <w:lvlText w:val="-"/>
      <w:lvlJc w:val="left"/>
      <w:pPr>
        <w:ind w:left="720" w:hanging="360"/>
      </w:pPr>
      <w:rPr>
        <w:rFonts w:ascii="Times New Roman" w:eastAsia="Arial Unicode MS"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7C9417C4"/>
    <w:multiLevelType w:val="hybridMultilevel"/>
    <w:tmpl w:val="F0BC1F96"/>
    <w:lvl w:ilvl="0" w:tplc="3FE83C04">
      <w:start w:val="1"/>
      <w:numFmt w:val="bullet"/>
      <w:lvlText w:val=""/>
      <w:lvlJc w:val="left"/>
      <w:pPr>
        <w:ind w:left="720" w:hanging="360"/>
      </w:pPr>
      <w:rPr>
        <w:rFonts w:ascii="Wingdings" w:eastAsia="Arial Unicode MS"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
  </w:num>
  <w:num w:numId="4">
    <w:abstractNumId w:val="6"/>
  </w:num>
  <w:num w:numId="5">
    <w:abstractNumId w:val="9"/>
  </w:num>
  <w:num w:numId="6">
    <w:abstractNumId w:val="2"/>
  </w:num>
  <w:num w:numId="7">
    <w:abstractNumId w:val="7"/>
  </w:num>
  <w:num w:numId="8">
    <w:abstractNumId w:val="5"/>
  </w:num>
  <w:num w:numId="9">
    <w:abstractNumId w:val="8"/>
  </w:num>
  <w:num w:numId="10">
    <w:abstractNumId w:val="11"/>
  </w:num>
  <w:num w:numId="11">
    <w:abstractNumId w:val="4"/>
  </w:num>
  <w:num w:numId="12">
    <w:abstractNumId w:val="0"/>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g">
    <w15:presenceInfo w15:providerId="None" w15:userId="m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trackRevisions/>
  <w:defaultTabStop w:val="720"/>
  <w:hyphenationZone w:val="425"/>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6E4"/>
    <w:rsid w:val="000040C8"/>
    <w:rsid w:val="00024B79"/>
    <w:rsid w:val="00066E72"/>
    <w:rsid w:val="000A03A0"/>
    <w:rsid w:val="000D4C51"/>
    <w:rsid w:val="00121C21"/>
    <w:rsid w:val="001368EA"/>
    <w:rsid w:val="0015655D"/>
    <w:rsid w:val="00176630"/>
    <w:rsid w:val="001D2CC0"/>
    <w:rsid w:val="001E369F"/>
    <w:rsid w:val="001F5FA8"/>
    <w:rsid w:val="002030C2"/>
    <w:rsid w:val="00213C74"/>
    <w:rsid w:val="00233EA2"/>
    <w:rsid w:val="00236D74"/>
    <w:rsid w:val="00285BE0"/>
    <w:rsid w:val="002A0EA1"/>
    <w:rsid w:val="002B6ADA"/>
    <w:rsid w:val="002D11D9"/>
    <w:rsid w:val="00314E39"/>
    <w:rsid w:val="00316CD4"/>
    <w:rsid w:val="003266DC"/>
    <w:rsid w:val="0034148B"/>
    <w:rsid w:val="00350C9E"/>
    <w:rsid w:val="00352897"/>
    <w:rsid w:val="003C0AC5"/>
    <w:rsid w:val="00425A99"/>
    <w:rsid w:val="004336E4"/>
    <w:rsid w:val="004A6399"/>
    <w:rsid w:val="004B7738"/>
    <w:rsid w:val="004C60D5"/>
    <w:rsid w:val="004D1807"/>
    <w:rsid w:val="00503FD9"/>
    <w:rsid w:val="00515914"/>
    <w:rsid w:val="00552B3D"/>
    <w:rsid w:val="005913BE"/>
    <w:rsid w:val="005F6BE6"/>
    <w:rsid w:val="00605604"/>
    <w:rsid w:val="00606127"/>
    <w:rsid w:val="00630919"/>
    <w:rsid w:val="00666761"/>
    <w:rsid w:val="00686DA7"/>
    <w:rsid w:val="006D2ABB"/>
    <w:rsid w:val="006F3940"/>
    <w:rsid w:val="007074B7"/>
    <w:rsid w:val="007227C7"/>
    <w:rsid w:val="00733295"/>
    <w:rsid w:val="00770E23"/>
    <w:rsid w:val="007956E4"/>
    <w:rsid w:val="007A638E"/>
    <w:rsid w:val="007D660D"/>
    <w:rsid w:val="007F14A4"/>
    <w:rsid w:val="00814152"/>
    <w:rsid w:val="008158DD"/>
    <w:rsid w:val="008612C4"/>
    <w:rsid w:val="008B6267"/>
    <w:rsid w:val="008C031A"/>
    <w:rsid w:val="008F14F7"/>
    <w:rsid w:val="00923B65"/>
    <w:rsid w:val="00955DF4"/>
    <w:rsid w:val="009C1339"/>
    <w:rsid w:val="00A217D9"/>
    <w:rsid w:val="00A501CD"/>
    <w:rsid w:val="00A6161F"/>
    <w:rsid w:val="00AB47ED"/>
    <w:rsid w:val="00AF024E"/>
    <w:rsid w:val="00B070F2"/>
    <w:rsid w:val="00B56CD0"/>
    <w:rsid w:val="00B73793"/>
    <w:rsid w:val="00B748B4"/>
    <w:rsid w:val="00B87719"/>
    <w:rsid w:val="00BA3D7E"/>
    <w:rsid w:val="00BF5119"/>
    <w:rsid w:val="00C31C22"/>
    <w:rsid w:val="00C845DF"/>
    <w:rsid w:val="00D15EB1"/>
    <w:rsid w:val="00D26D9B"/>
    <w:rsid w:val="00D40309"/>
    <w:rsid w:val="00D445FD"/>
    <w:rsid w:val="00D55FBF"/>
    <w:rsid w:val="00D5650C"/>
    <w:rsid w:val="00D56604"/>
    <w:rsid w:val="00D87DF1"/>
    <w:rsid w:val="00DC0891"/>
    <w:rsid w:val="00DD71CA"/>
    <w:rsid w:val="00E64517"/>
    <w:rsid w:val="00E7667B"/>
    <w:rsid w:val="00E82FB1"/>
    <w:rsid w:val="00EF3DB8"/>
    <w:rsid w:val="00F05A9D"/>
    <w:rsid w:val="00F10E6B"/>
    <w:rsid w:val="00F41B2D"/>
    <w:rsid w:val="00F56F8F"/>
    <w:rsid w:val="00F72F2C"/>
    <w:rsid w:val="00F9579F"/>
    <w:rsid w:val="00FB466B"/>
    <w:rsid w:val="00FC4DF6"/>
    <w:rsid w:val="00FE1C5F"/>
    <w:rsid w:val="00FE7CAD"/>
    <w:rsid w:val="00FF7B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95EE8"/>
  <w15:docId w15:val="{5AE21576-D68E-45CA-AE2A-384A05B6E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Pardfaut">
    <w:name w:val="Par défaut"/>
    <w:pPr>
      <w:spacing w:before="160"/>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Aucun">
    <w:name w:val="Aucun"/>
    <w:rPr>
      <w:lang w:val="fr-FR"/>
    </w:rPr>
  </w:style>
  <w:style w:type="paragraph" w:styleId="Notedebasdepage">
    <w:name w:val="footnote text"/>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0">
    <w:name w:val="Hyperlink.0"/>
    <w:basedOn w:val="Lienhypertexte"/>
    <w:rPr>
      <w:u w:val="single"/>
    </w:rPr>
  </w:style>
  <w:style w:type="paragraph" w:customStyle="1" w:styleId="Corps">
    <w:name w:val="Corps"/>
    <w:rPr>
      <w:rFonts w:ascii="Helvetica Neue" w:eastAsia="Helvetica Neue" w:hAnsi="Helvetica Neue" w:cs="Helvetica Neue"/>
      <w:color w:val="000000"/>
      <w:sz w:val="22"/>
      <w:szCs w:val="22"/>
      <w14:textOutline w14:w="0" w14:cap="flat" w14:cmpd="sng" w14:algn="ctr">
        <w14:noFill/>
        <w14:prstDash w14:val="solid"/>
        <w14:bevel/>
      </w14:textOutline>
    </w:rPr>
  </w:style>
  <w:style w:type="character" w:customStyle="1" w:styleId="Hyperlink1">
    <w:name w:val="Hyperlink.1"/>
    <w:basedOn w:val="Aucun"/>
    <w:rPr>
      <w:outline w:val="0"/>
      <w:color w:val="006ACC"/>
      <w:lang w:val="fr-FR"/>
    </w:rPr>
  </w:style>
  <w:style w:type="character" w:customStyle="1" w:styleId="Hyperlink2">
    <w:name w:val="Hyperlink.2"/>
    <w:basedOn w:val="Aucun"/>
    <w:rPr>
      <w:outline w:val="0"/>
      <w:color w:val="000000"/>
      <w:u w:val="single" w:color="DD9933"/>
      <w:lang w:val="fr-FR"/>
    </w:rPr>
  </w:style>
  <w:style w:type="character" w:customStyle="1" w:styleId="Hyperlink3">
    <w:name w:val="Hyperlink.3"/>
    <w:basedOn w:val="Aucun"/>
    <w:rPr>
      <w:outline w:val="0"/>
      <w:color w:val="0000EE"/>
      <w:u w:val="single" w:color="0000ED"/>
      <w:lang w:val="fr-FR"/>
    </w:rPr>
  </w:style>
  <w:style w:type="character" w:customStyle="1" w:styleId="Hyperlink4">
    <w:name w:val="Hyperlink.4"/>
    <w:basedOn w:val="Aucun"/>
    <w:rPr>
      <w:u w:val="single"/>
      <w:lang w:val="fr-FR"/>
    </w:rPr>
  </w:style>
  <w:style w:type="character" w:customStyle="1" w:styleId="Hyperlink5">
    <w:name w:val="Hyperlink.5"/>
    <w:basedOn w:val="Aucun"/>
    <w:rPr>
      <w:outline w:val="0"/>
      <w:color w:val="1155CC"/>
      <w:u w:val="single" w:color="1155CC"/>
      <w:lang w:val="fr-FR"/>
    </w:rPr>
  </w:style>
  <w:style w:type="character" w:styleId="Marquedecommentaire">
    <w:name w:val="annotation reference"/>
    <w:basedOn w:val="Policepardfaut"/>
    <w:uiPriority w:val="99"/>
    <w:semiHidden/>
    <w:unhideWhenUsed/>
    <w:rsid w:val="00E7667B"/>
    <w:rPr>
      <w:sz w:val="16"/>
      <w:szCs w:val="16"/>
    </w:rPr>
  </w:style>
  <w:style w:type="paragraph" w:styleId="Commentaire">
    <w:name w:val="annotation text"/>
    <w:basedOn w:val="Normal"/>
    <w:link w:val="CommentaireCar"/>
    <w:uiPriority w:val="99"/>
    <w:semiHidden/>
    <w:unhideWhenUsed/>
    <w:rsid w:val="00E7667B"/>
    <w:rPr>
      <w:sz w:val="20"/>
      <w:szCs w:val="20"/>
    </w:rPr>
  </w:style>
  <w:style w:type="character" w:customStyle="1" w:styleId="CommentaireCar">
    <w:name w:val="Commentaire Car"/>
    <w:basedOn w:val="Policepardfaut"/>
    <w:link w:val="Commentaire"/>
    <w:uiPriority w:val="99"/>
    <w:semiHidden/>
    <w:rsid w:val="00E7667B"/>
    <w:rPr>
      <w:lang w:val="en-US" w:eastAsia="en-US"/>
    </w:rPr>
  </w:style>
  <w:style w:type="paragraph" w:styleId="Objetducommentaire">
    <w:name w:val="annotation subject"/>
    <w:basedOn w:val="Commentaire"/>
    <w:next w:val="Commentaire"/>
    <w:link w:val="ObjetducommentaireCar"/>
    <w:uiPriority w:val="99"/>
    <w:semiHidden/>
    <w:unhideWhenUsed/>
    <w:rsid w:val="00E7667B"/>
    <w:rPr>
      <w:b/>
      <w:bCs/>
    </w:rPr>
  </w:style>
  <w:style w:type="character" w:customStyle="1" w:styleId="ObjetducommentaireCar">
    <w:name w:val="Objet du commentaire Car"/>
    <w:basedOn w:val="CommentaireCar"/>
    <w:link w:val="Objetducommentaire"/>
    <w:uiPriority w:val="99"/>
    <w:semiHidden/>
    <w:rsid w:val="00E7667B"/>
    <w:rPr>
      <w:b/>
      <w:bCs/>
      <w:lang w:val="en-US" w:eastAsia="en-US"/>
    </w:rPr>
  </w:style>
  <w:style w:type="paragraph" w:styleId="Textedebulles">
    <w:name w:val="Balloon Text"/>
    <w:basedOn w:val="Normal"/>
    <w:link w:val="TextedebullesCar"/>
    <w:uiPriority w:val="99"/>
    <w:semiHidden/>
    <w:unhideWhenUsed/>
    <w:rsid w:val="00E7667B"/>
    <w:rPr>
      <w:rFonts w:ascii="Segoe UI" w:hAnsi="Segoe UI" w:cs="Segoe UI"/>
      <w:sz w:val="18"/>
      <w:szCs w:val="18"/>
    </w:rPr>
  </w:style>
  <w:style w:type="character" w:customStyle="1" w:styleId="TextedebullesCar">
    <w:name w:val="Texte de bulles Car"/>
    <w:basedOn w:val="Policepardfaut"/>
    <w:link w:val="Textedebulles"/>
    <w:uiPriority w:val="99"/>
    <w:semiHidden/>
    <w:rsid w:val="00E7667B"/>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s://journals.openedition.org/teoros/6518"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hyperlink" Target="https://hal.archives-ouvertes.fr/hal-03157640"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w.revue-urbanites.fr/entendu-entretien-mermet/" TargetMode="External"/><Relationship Id="rId7" Type="http://schemas.openxmlformats.org/officeDocument/2006/relationships/comments" Target="comments.xml"/><Relationship Id="rId12" Type="http://schemas.openxmlformats.org/officeDocument/2006/relationships/hyperlink" Target="http://insideairbnb.com" TargetMode="External"/><Relationship Id="rId17" Type="http://schemas.openxmlformats.org/officeDocument/2006/relationships/hyperlink" Target="https://www.institutparisregion.fr/fileadmin/NewEtudes/000pack2/Etude_2610/Rapport_Airbnb_250521complet.pdf"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insee.fr/fr/statistiques/5058675" TargetMode="External"/><Relationship Id="rId20" Type="http://schemas.openxmlformats.org/officeDocument/2006/relationships/hyperlink" Target="https://www.google.com/url?q=https://geocompr.robinlovelace.net/intro.html&amp;source=gmail-html&amp;ust=1624711571899000&amp;usg=AFQjCNEU410G_1O2eE_V011C3FrS-kCosg"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rdna.co" TargetMode="External"/><Relationship Id="rId24" Type="http://schemas.openxmlformats.org/officeDocument/2006/relationships/hyperlink" Target="https://doi.org/10.1177/0042098020970865" TargetMode="External"/><Relationship Id="rId5" Type="http://schemas.openxmlformats.org/officeDocument/2006/relationships/footnotes" Target="footnotes.xml"/><Relationship Id="rId15" Type="http://schemas.openxmlformats.org/officeDocument/2006/relationships/hyperlink" Target="http://geoconfluences.ens-lyon.fr/informations-scientifiques/a-la-une/carte-a-la-une/france-airbnb" TargetMode="External"/><Relationship Id="rId23" Type="http://schemas.openxmlformats.org/officeDocument/2006/relationships/hyperlink" Target="https://www.cairn.info/revue-annales-de-geographie-2019-3-page-40.htm" TargetMode="External"/><Relationship Id="rId28" Type="http://schemas.microsoft.com/office/2011/relationships/people" Target="people.xml"/><Relationship Id="rId10" Type="http://schemas.openxmlformats.org/officeDocument/2006/relationships/hyperlink" Target="https://www.r-project.org/" TargetMode="External"/><Relationship Id="rId19" Type="http://schemas.openxmlformats.org/officeDocument/2006/relationships/hyperlink" Target="https://www.lemonde.fr/smart-cities/article/2021/07/01/la-plateforme-airbnb-condamnee-a-8-millions-d-euros-d-amende-a-paris_6086578_4811534.html" TargetMode="External"/><Relationship Id="rId4" Type="http://schemas.openxmlformats.org/officeDocument/2006/relationships/webSettings" Target="webSettings.xml"/><Relationship Id="rId9" Type="http://schemas.openxmlformats.org/officeDocument/2006/relationships/hyperlink" Target="http://airdna.co" TargetMode="External"/><Relationship Id="rId14" Type="http://schemas.openxmlformats.org/officeDocument/2006/relationships/hyperlink" Target="https://www.apur.org/sites/default/files/documents/APBROAPU554.pdf" TargetMode="External"/><Relationship Id="rId22" Type="http://schemas.openxmlformats.org/officeDocument/2006/relationships/hyperlink" Target="https://rzine.fr/publication/20201203_pecout_intro_r-_russ/" TargetMode="External"/><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https://www.economie.gouv.fr/cedef/pinel-investissement-locatif" TargetMode="External"/><Relationship Id="rId3" Type="http://schemas.openxmlformats.org/officeDocument/2006/relationships/hyperlink" Target="https://parisvsbnb2.carto.com/builder/9ea3868d-2571-4984-8010-30ac096bd2b1/embed" TargetMode="External"/><Relationship Id="rId7" Type="http://schemas.openxmlformats.org/officeDocument/2006/relationships/hyperlink" Target="https://www.airbnb.fr/help/article/2108/limitation-du-nombre-de-nuit%C3%A9es-en-france%C2%A0-foire-aux-questions" TargetMode="External"/><Relationship Id="rId2" Type="http://schemas.openxmlformats.org/officeDocument/2006/relationships/hyperlink" Target="https://www.service-public.fr/particuliers/vosdroits/F34759" TargetMode="External"/><Relationship Id="rId1" Type="http://schemas.openxmlformats.org/officeDocument/2006/relationships/hyperlink" Target="https://www.lemonde.fr/economie/article/2020/05/06/coronavirus-airbnb-licencie-un-quart-de-ses-employes-dans-le-monde_6038785_3234.html" TargetMode="External"/><Relationship Id="rId6" Type="http://schemas.openxmlformats.org/officeDocument/2006/relationships/hyperlink" Target="https://eurocities.eu/latest/22-cities-call-for-stronger-european-regulation-of-holiday-rental-platforms/" TargetMode="External"/><Relationship Id="rId5" Type="http://schemas.openxmlformats.org/officeDocument/2006/relationships/hyperlink" Target="https://www.seineouest.fr/app/uploads/2020/07/Rapport_activite_GPSO_2018.pdf" TargetMode="External"/><Relationship Id="rId4" Type="http://schemas.openxmlformats.org/officeDocument/2006/relationships/hyperlink" Target="http://www.atout-france.fr/actualites/tourisme-urbain-l-internationalisation-des-nuitees-hotelieres-progresse" TargetMode="Externa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409</TotalTime>
  <Pages>15</Pages>
  <Words>7737</Words>
  <Characters>42555</Characters>
  <Application>Microsoft Office Word</Application>
  <DocSecurity>0</DocSecurity>
  <Lines>354</Lines>
  <Paragraphs>100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Marianne</dc:creator>
  <cp:lastModifiedBy>mg</cp:lastModifiedBy>
  <cp:revision>90</cp:revision>
  <dcterms:created xsi:type="dcterms:W3CDTF">2021-07-21T15:11:00Z</dcterms:created>
  <dcterms:modified xsi:type="dcterms:W3CDTF">2021-07-22T14:39:00Z</dcterms:modified>
</cp:coreProperties>
</file>